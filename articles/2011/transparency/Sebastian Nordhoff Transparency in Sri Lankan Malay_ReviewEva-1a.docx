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38A" w:rsidRDefault="00D9338A">
      <w:pPr>
        <w:ind w:firstLine="720"/>
        <w:jc w:val="both"/>
        <w:rPr>
          <w:sz w:val="28"/>
          <w:szCs w:val="28"/>
        </w:rPr>
      </w:pPr>
    </w:p>
    <w:p w:rsidR="00D9338A" w:rsidRDefault="00D9338A">
      <w:pPr>
        <w:ind w:firstLine="720"/>
        <w:jc w:val="right"/>
        <w:rPr>
          <w:b/>
          <w:bCs/>
          <w:sz w:val="36"/>
          <w:szCs w:val="36"/>
        </w:rPr>
      </w:pPr>
      <w:r>
        <w:rPr>
          <w:b/>
          <w:bCs/>
          <w:sz w:val="36"/>
          <w:szCs w:val="36"/>
        </w:rPr>
        <w:t>Transparency in Sri Lanka Malay</w:t>
      </w:r>
    </w:p>
    <w:p w:rsidR="00D9338A" w:rsidRDefault="00D9338A">
      <w:pPr>
        <w:ind w:firstLine="720"/>
        <w:jc w:val="right"/>
        <w:rPr>
          <w:b/>
          <w:bCs/>
          <w:sz w:val="28"/>
          <w:szCs w:val="28"/>
        </w:rPr>
      </w:pPr>
      <w:r>
        <w:rPr>
          <w:b/>
          <w:bCs/>
          <w:sz w:val="28"/>
          <w:szCs w:val="28"/>
        </w:rPr>
        <w:t>Sebastian Nordhoff</w:t>
      </w:r>
    </w:p>
    <w:p w:rsidR="00D9338A" w:rsidRDefault="00D9338A">
      <w:pPr>
        <w:ind w:firstLine="720"/>
        <w:jc w:val="right"/>
        <w:rPr>
          <w:i/>
          <w:iCs/>
          <w:sz w:val="28"/>
          <w:szCs w:val="28"/>
        </w:rPr>
      </w:pPr>
      <w:r>
        <w:rPr>
          <w:i/>
          <w:iCs/>
          <w:sz w:val="28"/>
          <w:szCs w:val="28"/>
        </w:rPr>
        <w:t>Max Planck Institute for Evolutionary Anthropology</w:t>
      </w:r>
    </w:p>
    <w:p w:rsidR="00D9338A" w:rsidRDefault="00D9338A">
      <w:pPr>
        <w:ind w:firstLine="720"/>
        <w:jc w:val="both"/>
        <w:rPr>
          <w:sz w:val="28"/>
          <w:szCs w:val="28"/>
        </w:rPr>
      </w:pPr>
    </w:p>
    <w:p w:rsidR="00D9338A" w:rsidRPr="00B31556" w:rsidRDefault="00D9338A" w:rsidP="00B31556">
      <w:pPr>
        <w:ind w:firstLine="720"/>
        <w:jc w:val="both"/>
        <w:rPr>
          <w:i/>
          <w:iCs/>
          <w:sz w:val="24"/>
          <w:szCs w:val="24"/>
        </w:rPr>
      </w:pPr>
      <w:r w:rsidRPr="00B31556">
        <w:rPr>
          <w:i/>
          <w:iCs/>
          <w:sz w:val="24"/>
          <w:szCs w:val="24"/>
        </w:rPr>
        <w:t xml:space="preserve">Sri Lanka Malay is a very transparent language. The domains which can be considered non-transparent are limited to apposition, repetition of elements, two portmanteaus, and right extraposition of heavy elements. Sri Lanka Malay does not show any of the more salient cases of opacity, such as gender, agreement, conjugation, declension, grammatical relations, or expletives. </w:t>
      </w:r>
    </w:p>
    <w:p w:rsidR="00D9338A" w:rsidRDefault="00D9338A">
      <w:pPr>
        <w:ind w:firstLine="720"/>
        <w:jc w:val="both"/>
        <w:rPr>
          <w:sz w:val="28"/>
          <w:szCs w:val="28"/>
        </w:rPr>
      </w:pPr>
    </w:p>
    <w:p w:rsidR="00D9338A" w:rsidRDefault="00D9338A">
      <w:pPr>
        <w:pStyle w:val="Heading2"/>
        <w:ind w:firstLine="15"/>
        <w:jc w:val="both"/>
        <w:rPr>
          <w:sz w:val="28"/>
          <w:szCs w:val="28"/>
        </w:rPr>
      </w:pPr>
      <w:r>
        <w:rPr>
          <w:sz w:val="28"/>
          <w:szCs w:val="28"/>
        </w:rPr>
        <w:t xml:space="preserve">1  </w:t>
      </w:r>
      <w:r>
        <w:rPr>
          <w:sz w:val="28"/>
          <w:szCs w:val="28"/>
        </w:rPr>
        <w:tab/>
        <w:t>Introduction</w:t>
      </w:r>
    </w:p>
    <w:p w:rsidR="00D9338A" w:rsidRDefault="00D9338A">
      <w:pPr>
        <w:spacing w:before="60"/>
        <w:ind w:firstLine="720"/>
        <w:jc w:val="both"/>
        <w:rPr>
          <w:sz w:val="28"/>
          <w:szCs w:val="28"/>
        </w:rPr>
      </w:pPr>
      <w:r>
        <w:rPr>
          <w:sz w:val="28"/>
          <w:szCs w:val="28"/>
        </w:rPr>
        <w:t xml:space="preserve">Sri Lanka Malay </w:t>
      </w:r>
      <w:r w:rsidR="009E2DB2">
        <w:rPr>
          <w:sz w:val="28"/>
          <w:szCs w:val="28"/>
        </w:rPr>
        <w:t xml:space="preserve">(SLM) </w:t>
      </w:r>
      <w:r>
        <w:rPr>
          <w:sz w:val="28"/>
          <w:szCs w:val="28"/>
        </w:rPr>
        <w:t xml:space="preserve">is the language spoken by the descendants of soldiers, exiles, convicts and slaves brought by the colonial powers of the Dutch and the British from </w:t>
      </w:r>
      <w:smartTag w:uri="urn:schemas-microsoft-com:office:smarttags" w:element="country-region">
        <w:r>
          <w:rPr>
            <w:sz w:val="28"/>
            <w:szCs w:val="28"/>
          </w:rPr>
          <w:t>Indonesia</w:t>
        </w:r>
      </w:smartTag>
      <w:r>
        <w:rPr>
          <w:sz w:val="28"/>
          <w:szCs w:val="28"/>
        </w:rPr>
        <w:t xml:space="preserve"> and </w:t>
      </w:r>
      <w:smartTag w:uri="urn:schemas-microsoft-com:office:smarttags" w:element="country-region">
        <w:r>
          <w:rPr>
            <w:sz w:val="28"/>
            <w:szCs w:val="28"/>
          </w:rPr>
          <w:t>Malaysia</w:t>
        </w:r>
      </w:smartTag>
      <w:r>
        <w:rPr>
          <w:sz w:val="28"/>
          <w:szCs w:val="28"/>
        </w:rPr>
        <w:t xml:space="preserve"> to </w:t>
      </w:r>
      <w:smartTag w:uri="urn:schemas-microsoft-com:office:smarttags" w:element="place">
        <w:smartTag w:uri="urn:schemas-microsoft-com:office:smarttags" w:element="country-region">
          <w:r>
            <w:rPr>
              <w:sz w:val="28"/>
              <w:szCs w:val="28"/>
            </w:rPr>
            <w:t>Sri Lanka</w:t>
          </w:r>
        </w:smartTag>
      </w:smartTag>
      <w:r>
        <w:rPr>
          <w:sz w:val="28"/>
          <w:szCs w:val="28"/>
        </w:rPr>
        <w:t xml:space="preserve">. The first immigrants arrived in the middle of the seventeenth century. Sri Lanka Malay is by no means a dialect of Standard Malay, or Indonesian, but a ‘language in its own right’ (Adelaar 1991). The grammatical differences between Standard Malay and Sri Lanka Malay are by far greater than the differences between Dutch and Afrikaans, for instance, and are more like the differences between Dutch and Hindi as far as grammar is concerned. This is due to the convergence of SLM towards Sinhala and Tamil, the dominant languages of </w:t>
      </w:r>
      <w:smartTag w:uri="urn:schemas-microsoft-com:office:smarttags" w:element="place">
        <w:smartTag w:uri="urn:schemas-microsoft-com:office:smarttags" w:element="country-region">
          <w:r>
            <w:rPr>
              <w:sz w:val="28"/>
              <w:szCs w:val="28"/>
            </w:rPr>
            <w:t>Sri Lanka</w:t>
          </w:r>
        </w:smartTag>
      </w:smartTag>
      <w:r>
        <w:rPr>
          <w:sz w:val="28"/>
          <w:szCs w:val="28"/>
        </w:rPr>
        <w:t>. This convergence took place in record time: the first immigrants arrived in the 17th century and spoke Malay dialects with SVO word order, prepositions and little morphology. Today, SLM has SOV word order, postpositions, and comparatively copious morphology as far as Malayic languages go. The lexicon, however, was almost unaffected by language contact: 90% of the vocabulary is of Malay origin</w:t>
      </w:r>
      <w:r w:rsidR="009E2DB2">
        <w:rPr>
          <w:sz w:val="28"/>
          <w:szCs w:val="28"/>
        </w:rPr>
        <w:t xml:space="preserve"> (Paauw 2004)</w:t>
      </w:r>
      <w:r>
        <w:rPr>
          <w:sz w:val="28"/>
          <w:szCs w:val="28"/>
        </w:rPr>
        <w:t>. There are currently around 60.000 ethnic Malays in Sri Lanka, but the number of speakers is much smaller due to the economic need to learn English and Sinhala.</w:t>
      </w:r>
    </w:p>
    <w:p w:rsidR="00D9338A" w:rsidRDefault="00D9338A">
      <w:pPr>
        <w:ind w:firstLine="720"/>
        <w:jc w:val="both"/>
        <w:rPr>
          <w:sz w:val="28"/>
          <w:szCs w:val="28"/>
        </w:rPr>
      </w:pPr>
      <w:r>
        <w:rPr>
          <w:sz w:val="28"/>
          <w:szCs w:val="28"/>
        </w:rPr>
        <w:t xml:space="preserve">Sri Lanka Malay is a very transparent language in the sense of Hengeveld (this volume). There are little to no morphosyntactic accretions, no noteworthy irregularities (allomorphs etc), and a close connection between semantics and morphosyntax. This transparency is common in varieties of Malay. It is a retention of a historic feature and </w:t>
      </w:r>
      <w:r>
        <w:rPr>
          <w:i/>
          <w:sz w:val="28"/>
          <w:szCs w:val="28"/>
        </w:rPr>
        <w:t xml:space="preserve">not </w:t>
      </w:r>
      <w:r>
        <w:rPr>
          <w:sz w:val="28"/>
          <w:szCs w:val="28"/>
        </w:rPr>
        <w:t>due to language contact. The transparency of SLM has probably not increased since the arrival of the language on the island; if it has changed, it has probably become less transparent. This should not betray the fact that the language is the most transparent one presented in this volume; it just so happens that its ancestors where at least as transparent.</w:t>
      </w:r>
    </w:p>
    <w:p w:rsidR="00D9338A" w:rsidRDefault="00D9338A">
      <w:pPr>
        <w:ind w:firstLine="720"/>
        <w:jc w:val="both"/>
        <w:rPr>
          <w:sz w:val="28"/>
          <w:szCs w:val="28"/>
        </w:rPr>
      </w:pPr>
      <w:r>
        <w:rPr>
          <w:sz w:val="28"/>
          <w:szCs w:val="28"/>
        </w:rPr>
        <w:t xml:space="preserve">In the following, I will chart the relation between the different levels of </w:t>
      </w:r>
      <w:r w:rsidR="009E2DB2">
        <w:rPr>
          <w:sz w:val="28"/>
          <w:szCs w:val="28"/>
        </w:rPr>
        <w:t xml:space="preserve">Functional Discourse Grammar </w:t>
      </w:r>
      <w:r>
        <w:rPr>
          <w:sz w:val="28"/>
          <w:szCs w:val="28"/>
        </w:rPr>
        <w:t>(Hengeveld &amp; Mackenzie 2008) in SLM as outlined in the introduction to this volume.</w:t>
      </w:r>
    </w:p>
    <w:p w:rsidR="00D9338A" w:rsidRDefault="00D9338A">
      <w:pPr>
        <w:pStyle w:val="Heading2"/>
        <w:ind w:hanging="15"/>
        <w:jc w:val="both"/>
        <w:rPr>
          <w:sz w:val="28"/>
          <w:szCs w:val="28"/>
        </w:rPr>
      </w:pPr>
      <w:r>
        <w:rPr>
          <w:sz w:val="28"/>
          <w:szCs w:val="28"/>
        </w:rPr>
        <w:lastRenderedPageBreak/>
        <w:t xml:space="preserve">2 </w:t>
      </w:r>
      <w:r>
        <w:rPr>
          <w:sz w:val="28"/>
          <w:szCs w:val="28"/>
        </w:rPr>
        <w:tab/>
        <w:t>Interpersonal-Representational</w:t>
      </w:r>
    </w:p>
    <w:p w:rsidR="00D9338A" w:rsidRDefault="00D9338A">
      <w:pPr>
        <w:pStyle w:val="Heading3"/>
        <w:ind w:hanging="15"/>
        <w:jc w:val="both"/>
        <w:rPr>
          <w:i/>
          <w:iCs/>
          <w:sz w:val="28"/>
          <w:szCs w:val="28"/>
        </w:rPr>
      </w:pPr>
      <w:bookmarkStart w:id="0" w:name="BMsec_crossref"/>
      <w:r>
        <w:rPr>
          <w:i/>
          <w:iCs/>
          <w:sz w:val="28"/>
          <w:szCs w:val="28"/>
        </w:rPr>
        <w:t>2.1</w:t>
      </w:r>
      <w:bookmarkEnd w:id="0"/>
      <w:r>
        <w:rPr>
          <w:i/>
          <w:iCs/>
          <w:sz w:val="28"/>
          <w:szCs w:val="28"/>
        </w:rPr>
        <w:t xml:space="preserve">  </w:t>
      </w:r>
      <w:r>
        <w:rPr>
          <w:i/>
          <w:iCs/>
          <w:sz w:val="28"/>
          <w:szCs w:val="28"/>
        </w:rPr>
        <w:tab/>
        <w:t>No cross-reference</w:t>
      </w:r>
    </w:p>
    <w:p w:rsidR="00D9338A" w:rsidRDefault="00D9338A">
      <w:pPr>
        <w:spacing w:before="60"/>
        <w:ind w:firstLine="720"/>
        <w:jc w:val="both"/>
        <w:rPr>
          <w:sz w:val="28"/>
          <w:szCs w:val="28"/>
        </w:rPr>
      </w:pPr>
      <w:r>
        <w:rPr>
          <w:sz w:val="28"/>
          <w:szCs w:val="28"/>
        </w:rPr>
        <w:t xml:space="preserve"> Hengeveld &amp; Mackenzie (2008:350) speak of cross-reference when ‘person marking on the verb is sufficient by itself and may optionally be expanded by a lexically realized argument.’ There is no person marking on the verb in Sri Lanka Malay, so that this criterion does not apply. The following example shows that the form of the verb is invariant no matter the reference of the argument (represented by X). Whatever the person, number of gender of X, the verb will remain the same, </w:t>
      </w:r>
      <w:r>
        <w:rPr>
          <w:i/>
          <w:sz w:val="28"/>
          <w:szCs w:val="28"/>
        </w:rPr>
        <w:t xml:space="preserve">su-dhaathang </w:t>
      </w:r>
      <w:r>
        <w:rPr>
          <w:sz w:val="28"/>
          <w:szCs w:val="28"/>
        </w:rPr>
        <w:t>in (1).</w:t>
      </w:r>
    </w:p>
    <w:p w:rsidR="00D9338A" w:rsidRDefault="00D9338A">
      <w:pPr>
        <w:ind w:firstLine="720"/>
        <w:jc w:val="both"/>
        <w:rPr>
          <w:sz w:val="28"/>
          <w:szCs w:val="28"/>
        </w:rPr>
      </w:pPr>
      <w:r>
        <w:rPr>
          <w:sz w:val="28"/>
          <w:szCs w:val="28"/>
        </w:rPr>
        <w:t xml:space="preserve"> </w:t>
      </w:r>
    </w:p>
    <w:p w:rsidR="00D9338A" w:rsidRDefault="00D9338A">
      <w:pPr>
        <w:ind w:firstLine="15"/>
        <w:jc w:val="both"/>
        <w:rPr>
          <w:rFonts w:cs="Times New Roman"/>
          <w:noProof w:val="0"/>
          <w:sz w:val="24"/>
          <w:szCs w:val="24"/>
        </w:rPr>
      </w:pPr>
      <w:r>
        <w:rPr>
          <w:rFonts w:cs="Times New Roman"/>
          <w:sz w:val="28"/>
          <w:szCs w:val="24"/>
        </w:rPr>
        <w:t>(1)</w:t>
      </w:r>
      <w:bookmarkStart w:id="1" w:name="BMex_nocrossref"/>
      <w:bookmarkEnd w:id="1"/>
      <w:r>
        <w:rPr>
          <w:rFonts w:cs="Times New Roman"/>
          <w:sz w:val="28"/>
          <w:szCs w:val="24"/>
        </w:rPr>
        <w:t xml:space="preserve"> </w:t>
      </w:r>
      <w:r>
        <w:rPr>
          <w:rFonts w:cs="Times New Roman"/>
          <w:sz w:val="28"/>
          <w:szCs w:val="24"/>
        </w:rPr>
        <w:tab/>
        <w:t xml:space="preserve">X  su-dhaathang </w:t>
      </w:r>
    </w:p>
    <w:p w:rsidR="00D9338A" w:rsidRDefault="00D9338A">
      <w:pPr>
        <w:ind w:firstLine="720"/>
        <w:jc w:val="both"/>
        <w:rPr>
          <w:sz w:val="28"/>
          <w:szCs w:val="28"/>
        </w:rPr>
      </w:pPr>
      <w:r>
        <w:rPr>
          <w:sz w:val="28"/>
          <w:szCs w:val="28"/>
        </w:rPr>
        <w:t>X  past-come</w:t>
      </w:r>
    </w:p>
    <w:p w:rsidR="00D9338A" w:rsidRDefault="00D9338A">
      <w:r>
        <w:tab/>
      </w:r>
      <w:r w:rsidRPr="00B31556">
        <w:rPr>
          <w:sz w:val="28"/>
          <w:szCs w:val="28"/>
        </w:rPr>
        <w:t>‘</w:t>
      </w:r>
      <w:r>
        <w:rPr>
          <w:sz w:val="28"/>
        </w:rPr>
        <w:t xml:space="preserve">I/you/he/she/it/we/you/they came.’ </w:t>
      </w:r>
    </w:p>
    <w:p w:rsidR="00D9338A" w:rsidRDefault="00D9338A">
      <w:pPr>
        <w:pStyle w:val="Heading3"/>
        <w:jc w:val="both"/>
        <w:rPr>
          <w:i/>
          <w:iCs/>
          <w:sz w:val="28"/>
          <w:szCs w:val="28"/>
        </w:rPr>
      </w:pPr>
      <w:bookmarkStart w:id="2" w:name="BMex_noappo1"/>
      <w:r>
        <w:rPr>
          <w:i/>
          <w:iCs/>
          <w:sz w:val="28"/>
          <w:szCs w:val="28"/>
        </w:rPr>
        <w:t>2.2</w:t>
      </w:r>
      <w:bookmarkEnd w:id="2"/>
      <w:r>
        <w:rPr>
          <w:i/>
          <w:iCs/>
          <w:sz w:val="28"/>
          <w:szCs w:val="28"/>
        </w:rPr>
        <w:t xml:space="preserve">  </w:t>
      </w:r>
      <w:r>
        <w:rPr>
          <w:i/>
          <w:iCs/>
          <w:sz w:val="28"/>
          <w:szCs w:val="28"/>
        </w:rPr>
        <w:tab/>
        <w:t>No apposition</w:t>
      </w:r>
    </w:p>
    <w:p w:rsidR="00D9338A" w:rsidRDefault="00D9338A">
      <w:pPr>
        <w:spacing w:before="60"/>
        <w:ind w:firstLine="720"/>
        <w:jc w:val="both"/>
        <w:rPr>
          <w:sz w:val="28"/>
          <w:szCs w:val="28"/>
        </w:rPr>
      </w:pPr>
      <w:r>
        <w:rPr>
          <w:sz w:val="28"/>
          <w:szCs w:val="28"/>
        </w:rPr>
        <w:t xml:space="preserve"> In the mapping of the interpersonal level to the representational level, apposition represents a one-to-many relation. This is not expected under transparency. Sri Lanka Malay is not transparent in this regard since it allows apposition. The following example shows an instance of apposition. The referents </w:t>
      </w:r>
      <w:r>
        <w:rPr>
          <w:i/>
          <w:sz w:val="28"/>
          <w:szCs w:val="28"/>
        </w:rPr>
        <w:t xml:space="preserve">Mr Sebastian </w:t>
      </w:r>
      <w:r>
        <w:rPr>
          <w:sz w:val="28"/>
          <w:szCs w:val="28"/>
        </w:rPr>
        <w:t xml:space="preserve">and </w:t>
      </w:r>
      <w:r>
        <w:rPr>
          <w:i/>
          <w:sz w:val="28"/>
          <w:szCs w:val="28"/>
        </w:rPr>
        <w:t>see</w:t>
      </w:r>
      <w:r>
        <w:rPr>
          <w:sz w:val="28"/>
          <w:szCs w:val="28"/>
        </w:rPr>
        <w:t xml:space="preserve"> ‘I’ are introduced and subsequently refered to by the personal pronoun </w:t>
      </w:r>
      <w:r>
        <w:rPr>
          <w:i/>
          <w:sz w:val="28"/>
          <w:szCs w:val="28"/>
        </w:rPr>
        <w:t>kitham</w:t>
      </w:r>
      <w:r>
        <w:rPr>
          <w:sz w:val="28"/>
          <w:szCs w:val="28"/>
        </w:rPr>
        <w:t xml:space="preserve"> ‘we’. </w:t>
      </w:r>
      <w:r>
        <w:rPr>
          <w:i/>
          <w:sz w:val="28"/>
          <w:szCs w:val="28"/>
        </w:rPr>
        <w:t xml:space="preserve">Kitham </w:t>
      </w:r>
      <w:r>
        <w:rPr>
          <w:sz w:val="28"/>
          <w:szCs w:val="28"/>
        </w:rPr>
        <w:t xml:space="preserve">alone is already sufficient on the representational level. However, </w:t>
      </w:r>
      <w:r>
        <w:rPr>
          <w:i/>
          <w:sz w:val="28"/>
          <w:szCs w:val="28"/>
        </w:rPr>
        <w:t>duuva</w:t>
      </w:r>
      <w:r>
        <w:rPr>
          <w:sz w:val="28"/>
          <w:szCs w:val="28"/>
        </w:rPr>
        <w:t xml:space="preserve"> ‘two’ again refers to the same two referents in the world as does </w:t>
      </w:r>
      <w:r>
        <w:rPr>
          <w:i/>
          <w:sz w:val="28"/>
          <w:szCs w:val="28"/>
        </w:rPr>
        <w:t>kitham</w:t>
      </w:r>
      <w:r>
        <w:rPr>
          <w:sz w:val="28"/>
          <w:szCs w:val="28"/>
        </w:rPr>
        <w:t>; we are dealing with apposition here.</w:t>
      </w:r>
    </w:p>
    <w:p w:rsidR="00D9338A" w:rsidRDefault="00D9338A">
      <w:pPr>
        <w:ind w:firstLine="720"/>
        <w:jc w:val="both"/>
        <w:rPr>
          <w:sz w:val="28"/>
          <w:szCs w:val="28"/>
        </w:rPr>
      </w:pPr>
      <w:r>
        <w:rPr>
          <w:sz w:val="28"/>
          <w:szCs w:val="28"/>
        </w:rPr>
        <w:t xml:space="preserve"> </w:t>
      </w:r>
    </w:p>
    <w:p w:rsidR="00D9338A" w:rsidRPr="00B31556" w:rsidRDefault="00D9338A">
      <w:pPr>
        <w:jc w:val="both"/>
        <w:rPr>
          <w:rFonts w:cs="Times New Roman"/>
          <w:noProof w:val="0"/>
          <w:sz w:val="24"/>
          <w:szCs w:val="24"/>
          <w:lang w:val="pt-BR"/>
        </w:rPr>
      </w:pPr>
      <w:r w:rsidRPr="00B31556">
        <w:rPr>
          <w:rFonts w:cs="Times New Roman"/>
          <w:sz w:val="28"/>
          <w:szCs w:val="24"/>
          <w:lang w:val="pt-BR"/>
        </w:rPr>
        <w:t>(2)</w:t>
      </w:r>
      <w:r w:rsidRPr="00B31556">
        <w:rPr>
          <w:rFonts w:cs="Times New Roman"/>
          <w:sz w:val="28"/>
          <w:szCs w:val="24"/>
          <w:lang w:val="pt-BR"/>
        </w:rPr>
        <w:tab/>
        <w:t xml:space="preserve">Mr Sebastian aada, se aada, </w:t>
      </w:r>
      <w:r w:rsidRPr="00B31556">
        <w:rPr>
          <w:rFonts w:cs="Times New Roman"/>
          <w:b/>
          <w:sz w:val="28"/>
          <w:szCs w:val="24"/>
          <w:lang w:val="pt-BR"/>
        </w:rPr>
        <w:t>kitham</w:t>
      </w:r>
      <w:r w:rsidRPr="00B31556">
        <w:rPr>
          <w:rFonts w:cs="Times New Roman"/>
          <w:sz w:val="28"/>
          <w:szCs w:val="24"/>
          <w:lang w:val="pt-BR"/>
        </w:rPr>
        <w:t xml:space="preserve"> </w:t>
      </w:r>
      <w:r w:rsidRPr="00B31556">
        <w:rPr>
          <w:rFonts w:cs="Times New Roman"/>
          <w:b/>
          <w:sz w:val="28"/>
          <w:szCs w:val="24"/>
          <w:lang w:val="pt-BR"/>
        </w:rPr>
        <w:t>duuva</w:t>
      </w:r>
      <w:r w:rsidRPr="00B31556">
        <w:rPr>
          <w:rFonts w:cs="Times New Roman"/>
          <w:sz w:val="28"/>
          <w:szCs w:val="24"/>
          <w:lang w:val="pt-BR"/>
        </w:rPr>
        <w:t xml:space="preserve"> arà-oomong. </w:t>
      </w:r>
    </w:p>
    <w:p w:rsidR="00D9338A" w:rsidRDefault="00D9338A">
      <w:pPr>
        <w:ind w:firstLine="720"/>
        <w:jc w:val="both"/>
        <w:rPr>
          <w:sz w:val="28"/>
          <w:szCs w:val="28"/>
        </w:rPr>
      </w:pPr>
      <w:r>
        <w:rPr>
          <w:sz w:val="28"/>
          <w:szCs w:val="28"/>
        </w:rPr>
        <w:t xml:space="preserve">Mr Sebastian exist </w:t>
      </w:r>
      <w:r>
        <w:rPr>
          <w:smallCaps/>
          <w:sz w:val="28"/>
          <w:szCs w:val="28"/>
        </w:rPr>
        <w:t>1s</w:t>
      </w:r>
      <w:r>
        <w:rPr>
          <w:sz w:val="28"/>
          <w:szCs w:val="28"/>
        </w:rPr>
        <w:t xml:space="preserve"> exist </w:t>
      </w:r>
      <w:r>
        <w:rPr>
          <w:smallCaps/>
          <w:sz w:val="28"/>
          <w:szCs w:val="28"/>
        </w:rPr>
        <w:t>1pl</w:t>
      </w:r>
      <w:r>
        <w:rPr>
          <w:sz w:val="28"/>
          <w:szCs w:val="28"/>
        </w:rPr>
        <w:t xml:space="preserve"> two </w:t>
      </w:r>
      <w:r>
        <w:rPr>
          <w:smallCaps/>
          <w:sz w:val="28"/>
          <w:szCs w:val="28"/>
        </w:rPr>
        <w:t>non.past</w:t>
      </w:r>
      <w:r>
        <w:rPr>
          <w:sz w:val="28"/>
          <w:szCs w:val="28"/>
        </w:rPr>
        <w:t>-speak</w:t>
      </w:r>
    </w:p>
    <w:p w:rsidR="00D9338A" w:rsidRDefault="00D9338A">
      <w:r>
        <w:rPr>
          <w:sz w:val="28"/>
          <w:szCs w:val="28"/>
        </w:rPr>
        <w:tab/>
      </w:r>
      <w:r w:rsidRPr="00930BDB">
        <w:rPr>
          <w:sz w:val="28"/>
          <w:szCs w:val="28"/>
        </w:rPr>
        <w:t>‘</w:t>
      </w:r>
      <w:r>
        <w:rPr>
          <w:sz w:val="28"/>
        </w:rPr>
        <w:t xml:space="preserve">You are here, I am here, the two of us are talking.’ (K060116nar05) </w:t>
      </w:r>
    </w:p>
    <w:p w:rsidR="00D9338A" w:rsidRDefault="00D9338A">
      <w:pPr>
        <w:pStyle w:val="Heading3"/>
        <w:ind w:hanging="30"/>
        <w:jc w:val="both"/>
        <w:rPr>
          <w:i/>
          <w:iCs/>
          <w:sz w:val="28"/>
          <w:szCs w:val="28"/>
        </w:rPr>
      </w:pPr>
      <w:bookmarkStart w:id="3" w:name="BMex_pred_v"/>
      <w:r>
        <w:rPr>
          <w:i/>
          <w:iCs/>
          <w:sz w:val="28"/>
          <w:szCs w:val="28"/>
        </w:rPr>
        <w:t>2.3</w:t>
      </w:r>
      <w:bookmarkEnd w:id="3"/>
      <w:r>
        <w:rPr>
          <w:i/>
          <w:iCs/>
          <w:sz w:val="28"/>
          <w:szCs w:val="28"/>
        </w:rPr>
        <w:t xml:space="preserve">  </w:t>
      </w:r>
      <w:r>
        <w:rPr>
          <w:i/>
          <w:iCs/>
          <w:sz w:val="28"/>
          <w:szCs w:val="28"/>
        </w:rPr>
        <w:tab/>
        <w:t>No limitations on which semantic units can be chosen as predicates</w:t>
      </w:r>
    </w:p>
    <w:p w:rsidR="00D9338A" w:rsidRDefault="00D9338A">
      <w:pPr>
        <w:spacing w:before="60"/>
        <w:ind w:firstLine="720"/>
        <w:jc w:val="both"/>
        <w:rPr>
          <w:sz w:val="28"/>
          <w:szCs w:val="28"/>
        </w:rPr>
      </w:pPr>
      <w:r>
        <w:rPr>
          <w:sz w:val="28"/>
          <w:szCs w:val="28"/>
        </w:rPr>
        <w:t>In transparent languages, we do not expect restrictions on whichsemantic units can be chosen as predicates.</w:t>
      </w:r>
    </w:p>
    <w:p w:rsidR="00D9338A" w:rsidRDefault="00D9338A">
      <w:pPr>
        <w:ind w:firstLine="720"/>
        <w:jc w:val="both"/>
        <w:rPr>
          <w:sz w:val="28"/>
          <w:szCs w:val="28"/>
        </w:rPr>
      </w:pPr>
      <w:r>
        <w:rPr>
          <w:sz w:val="28"/>
          <w:szCs w:val="28"/>
        </w:rPr>
        <w:t>In Sri Lanka Malay, verbs, adjectives, modals and locatives can be used as predicates without further measures being taken</w:t>
      </w:r>
      <w:r w:rsidR="009E2DB2">
        <w:rPr>
          <w:sz w:val="28"/>
          <w:szCs w:val="28"/>
        </w:rPr>
        <w:t xml:space="preserve"> (3-7)</w:t>
      </w:r>
      <w:r>
        <w:rPr>
          <w:sz w:val="28"/>
          <w:szCs w:val="28"/>
        </w:rPr>
        <w:t>. Only verbs can take TAM-prefixes though</w:t>
      </w:r>
      <w:r w:rsidR="009E2DB2">
        <w:rPr>
          <w:sz w:val="28"/>
          <w:szCs w:val="28"/>
        </w:rPr>
        <w:t xml:space="preserve"> (3)</w:t>
      </w:r>
      <w:r>
        <w:rPr>
          <w:sz w:val="28"/>
          <w:szCs w:val="28"/>
        </w:rPr>
        <w:t>. TAM for other predicates must be expressed lexically.</w:t>
      </w:r>
      <w:r w:rsidRPr="00B31556">
        <w:rPr>
          <w:rStyle w:val="FootnoteReference"/>
          <w:rFonts w:cs="Times"/>
        </w:rPr>
        <w:footnoteReference w:id="1"/>
      </w:r>
    </w:p>
    <w:p w:rsidR="00D9338A" w:rsidRDefault="00D9338A">
      <w:pPr>
        <w:ind w:firstLine="720"/>
        <w:jc w:val="both"/>
        <w:rPr>
          <w:sz w:val="28"/>
          <w:szCs w:val="28"/>
        </w:rPr>
      </w:pPr>
      <w:r>
        <w:rPr>
          <w:sz w:val="28"/>
          <w:szCs w:val="28"/>
        </w:rPr>
        <w:t xml:space="preserve"> </w:t>
      </w:r>
    </w:p>
    <w:p w:rsidR="00D9338A" w:rsidRDefault="00D9338A">
      <w:pPr>
        <w:ind w:firstLine="15"/>
        <w:jc w:val="both"/>
        <w:rPr>
          <w:rFonts w:cs="Times New Roman"/>
          <w:noProof w:val="0"/>
          <w:sz w:val="24"/>
          <w:szCs w:val="24"/>
        </w:rPr>
      </w:pPr>
      <w:r>
        <w:rPr>
          <w:rFonts w:cs="Times New Roman"/>
          <w:sz w:val="28"/>
          <w:szCs w:val="24"/>
        </w:rPr>
        <w:t xml:space="preserve">(3) </w:t>
      </w:r>
      <w:r>
        <w:rPr>
          <w:rFonts w:cs="Times New Roman"/>
          <w:sz w:val="28"/>
          <w:szCs w:val="24"/>
        </w:rPr>
        <w:tab/>
        <w:t>Aajuth</w:t>
      </w:r>
      <w:r w:rsidR="002E407A">
        <w:rPr>
          <w:rFonts w:cs="Times New Roman"/>
          <w:sz w:val="28"/>
          <w:szCs w:val="24"/>
        </w:rPr>
        <w:tab/>
      </w:r>
      <w:r>
        <w:rPr>
          <w:rFonts w:cs="Times New Roman"/>
          <w:sz w:val="28"/>
          <w:szCs w:val="24"/>
        </w:rPr>
        <w:t xml:space="preserve">thaakuth=ka </w:t>
      </w:r>
      <w:r w:rsidR="002E407A">
        <w:rPr>
          <w:rFonts w:cs="Times New Roman"/>
          <w:sz w:val="28"/>
          <w:szCs w:val="24"/>
        </w:rPr>
        <w:tab/>
      </w:r>
      <w:r>
        <w:rPr>
          <w:rFonts w:cs="Times New Roman"/>
          <w:sz w:val="28"/>
          <w:szCs w:val="24"/>
        </w:rPr>
        <w:t>su-</w:t>
      </w:r>
      <w:r>
        <w:rPr>
          <w:rFonts w:cs="Times New Roman"/>
          <w:b/>
          <w:sz w:val="28"/>
          <w:szCs w:val="24"/>
        </w:rPr>
        <w:t>naangis</w:t>
      </w:r>
      <w:r>
        <w:rPr>
          <w:rFonts w:cs="Times New Roman"/>
          <w:sz w:val="28"/>
          <w:szCs w:val="24"/>
        </w:rPr>
        <w:t xml:space="preserve"> </w:t>
      </w:r>
    </w:p>
    <w:p w:rsidR="00D9338A" w:rsidRDefault="00D9338A">
      <w:pPr>
        <w:ind w:firstLine="720"/>
        <w:jc w:val="both"/>
        <w:rPr>
          <w:sz w:val="28"/>
          <w:szCs w:val="28"/>
        </w:rPr>
      </w:pPr>
      <w:r>
        <w:rPr>
          <w:sz w:val="28"/>
          <w:szCs w:val="28"/>
        </w:rPr>
        <w:t xml:space="preserve">dwarf </w:t>
      </w:r>
      <w:r w:rsidR="002E407A">
        <w:rPr>
          <w:sz w:val="28"/>
          <w:szCs w:val="28"/>
        </w:rPr>
        <w:tab/>
      </w:r>
      <w:r>
        <w:rPr>
          <w:sz w:val="28"/>
          <w:szCs w:val="28"/>
        </w:rPr>
        <w:t>fear=</w:t>
      </w:r>
      <w:r>
        <w:rPr>
          <w:smallCaps/>
          <w:sz w:val="28"/>
          <w:szCs w:val="28"/>
        </w:rPr>
        <w:t>loc</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-weep </w:t>
      </w:r>
    </w:p>
    <w:p w:rsidR="00D9338A" w:rsidRDefault="00D9338A">
      <w:r>
        <w:rPr>
          <w:sz w:val="28"/>
          <w:szCs w:val="28"/>
        </w:rPr>
        <w:tab/>
      </w:r>
      <w:r w:rsidRPr="00930BDB">
        <w:rPr>
          <w:sz w:val="28"/>
          <w:szCs w:val="28"/>
        </w:rPr>
        <w:t>‘</w:t>
      </w:r>
      <w:r>
        <w:rPr>
          <w:sz w:val="28"/>
        </w:rPr>
        <w:t xml:space="preserve">The dwarf wept in fear.’ (K070000wrt04) </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lastRenderedPageBreak/>
        <w:t>(4)</w:t>
      </w:r>
      <w:r>
        <w:rPr>
          <w:rFonts w:cs="Times New Roman"/>
          <w:sz w:val="28"/>
          <w:szCs w:val="24"/>
        </w:rPr>
        <w:tab/>
      </w:r>
      <w:del w:id="4" w:author="EDV" w:date="2011-06-27T15:39:00Z">
        <w:r w:rsidDel="002E407A">
          <w:rPr>
            <w:rFonts w:cs="Times New Roman"/>
            <w:sz w:val="28"/>
            <w:szCs w:val="24"/>
          </w:rPr>
          <w:delText xml:space="preserve"> </w:delText>
        </w:r>
      </w:del>
      <w:r>
        <w:rPr>
          <w:rFonts w:cs="Times New Roman"/>
          <w:sz w:val="28"/>
          <w:szCs w:val="24"/>
        </w:rPr>
        <w:t xml:space="preserve">Dee buthul </w:t>
      </w:r>
      <w:r>
        <w:rPr>
          <w:rFonts w:cs="Times New Roman"/>
          <w:b/>
          <w:sz w:val="28"/>
          <w:szCs w:val="24"/>
        </w:rPr>
        <w:t>jahhath</w:t>
      </w:r>
      <w:r>
        <w:rPr>
          <w:rFonts w:cs="Times New Roman"/>
          <w:sz w:val="28"/>
          <w:szCs w:val="24"/>
        </w:rPr>
        <w:t xml:space="preserve">. </w:t>
      </w:r>
    </w:p>
    <w:p w:rsidR="00D9338A" w:rsidRDefault="00D9338A">
      <w:pPr>
        <w:ind w:firstLine="720"/>
        <w:jc w:val="both"/>
        <w:rPr>
          <w:sz w:val="28"/>
          <w:szCs w:val="28"/>
        </w:rPr>
      </w:pPr>
      <w:r>
        <w:rPr>
          <w:sz w:val="28"/>
          <w:szCs w:val="28"/>
        </w:rPr>
        <w:t xml:space="preserve">3 </w:t>
      </w:r>
      <w:r w:rsidR="002E407A">
        <w:rPr>
          <w:sz w:val="28"/>
          <w:szCs w:val="28"/>
        </w:rPr>
        <w:tab/>
      </w:r>
      <w:r>
        <w:rPr>
          <w:sz w:val="28"/>
          <w:szCs w:val="28"/>
        </w:rPr>
        <w:t xml:space="preserve">very </w:t>
      </w:r>
      <w:r w:rsidR="002E407A">
        <w:rPr>
          <w:sz w:val="28"/>
          <w:szCs w:val="28"/>
        </w:rPr>
        <w:tab/>
      </w:r>
      <w:r>
        <w:rPr>
          <w:sz w:val="28"/>
          <w:szCs w:val="28"/>
        </w:rPr>
        <w:t xml:space="preserve">wicked </w:t>
      </w:r>
    </w:p>
    <w:p w:rsidR="00D9338A" w:rsidRDefault="00D9338A">
      <w:r>
        <w:rPr>
          <w:sz w:val="28"/>
          <w:szCs w:val="28"/>
        </w:rPr>
        <w:tab/>
      </w:r>
      <w:r w:rsidRPr="00930BDB">
        <w:rPr>
          <w:sz w:val="28"/>
          <w:szCs w:val="28"/>
        </w:rPr>
        <w:t>‘</w:t>
      </w:r>
      <w:r>
        <w:rPr>
          <w:sz w:val="28"/>
        </w:rPr>
        <w:t xml:space="preserve">He was very wicked.’ (K051205nar02) </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(5) </w:t>
      </w:r>
      <w:r>
        <w:rPr>
          <w:rFonts w:cs="Times New Roman"/>
          <w:sz w:val="28"/>
          <w:szCs w:val="24"/>
        </w:rPr>
        <w:tab/>
        <w:t xml:space="preserve">Deran=anng thumpath </w:t>
      </w:r>
      <w:r w:rsidR="002E407A">
        <w:rPr>
          <w:rFonts w:cs="Times New Roman"/>
          <w:sz w:val="28"/>
          <w:szCs w:val="24"/>
        </w:rPr>
        <w:tab/>
      </w:r>
      <w:r>
        <w:rPr>
          <w:rFonts w:cs="Times New Roman"/>
          <w:b/>
          <w:sz w:val="28"/>
          <w:szCs w:val="24"/>
        </w:rPr>
        <w:t>maau</w:t>
      </w:r>
      <w:r>
        <w:rPr>
          <w:rFonts w:cs="Times New Roman"/>
          <w:sz w:val="28"/>
          <w:szCs w:val="24"/>
        </w:rPr>
        <w:t xml:space="preserve"> . </w:t>
      </w:r>
    </w:p>
    <w:p w:rsidR="00D9338A" w:rsidRDefault="00D9338A">
      <w:pPr>
        <w:ind w:firstLine="720"/>
        <w:jc w:val="both"/>
        <w:rPr>
          <w:sz w:val="28"/>
          <w:szCs w:val="28"/>
        </w:rPr>
      </w:pPr>
      <w:r>
        <w:rPr>
          <w:smallCaps/>
          <w:sz w:val="28"/>
          <w:szCs w:val="28"/>
        </w:rPr>
        <w:t>3pl=dat</w:t>
      </w:r>
      <w:r>
        <w:rPr>
          <w:sz w:val="28"/>
          <w:szCs w:val="28"/>
        </w:rPr>
        <w:t xml:space="preserve"> </w:t>
      </w:r>
      <w:r w:rsidR="002E407A">
        <w:rPr>
          <w:sz w:val="28"/>
          <w:szCs w:val="28"/>
        </w:rPr>
        <w:tab/>
      </w:r>
      <w:r>
        <w:rPr>
          <w:sz w:val="28"/>
          <w:szCs w:val="28"/>
        </w:rPr>
        <w:t xml:space="preserve">place </w:t>
      </w:r>
      <w:r w:rsidR="002E407A">
        <w:rPr>
          <w:sz w:val="28"/>
          <w:szCs w:val="28"/>
        </w:rPr>
        <w:tab/>
      </w:r>
      <w:r>
        <w:rPr>
          <w:sz w:val="28"/>
          <w:szCs w:val="28"/>
        </w:rPr>
        <w:t xml:space="preserve">want </w:t>
      </w:r>
    </w:p>
    <w:p w:rsidR="00D9338A" w:rsidRDefault="00D9338A">
      <w:pPr>
        <w:ind w:firstLine="720"/>
        <w:jc w:val="both"/>
        <w:rPr>
          <w:sz w:val="28"/>
          <w:szCs w:val="28"/>
        </w:rPr>
      </w:pPr>
      <w:r>
        <w:rPr>
          <w:sz w:val="28"/>
          <w:szCs w:val="28"/>
        </w:rPr>
        <w:t xml:space="preserve">‘They wanted land.’ (N060113nar01) </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(6) </w:t>
      </w:r>
      <w:r>
        <w:rPr>
          <w:rFonts w:cs="Times New Roman"/>
          <w:sz w:val="28"/>
          <w:szCs w:val="24"/>
        </w:rPr>
        <w:tab/>
        <w:t xml:space="preserve">Itthu </w:t>
      </w:r>
      <w:r w:rsidR="002E407A">
        <w:rPr>
          <w:rFonts w:cs="Times New Roman"/>
          <w:sz w:val="28"/>
          <w:szCs w:val="24"/>
        </w:rPr>
        <w:tab/>
      </w:r>
      <w:r>
        <w:rPr>
          <w:rFonts w:cs="Times New Roman"/>
          <w:sz w:val="28"/>
          <w:szCs w:val="24"/>
        </w:rPr>
        <w:t xml:space="preserve">bannyak </w:t>
      </w:r>
      <w:r w:rsidR="002E407A">
        <w:rPr>
          <w:rFonts w:cs="Times New Roman"/>
          <w:sz w:val="28"/>
          <w:szCs w:val="24"/>
        </w:rPr>
        <w:tab/>
      </w:r>
      <w:r>
        <w:rPr>
          <w:rFonts w:cs="Times New Roman"/>
          <w:sz w:val="28"/>
          <w:szCs w:val="24"/>
        </w:rPr>
        <w:t xml:space="preserve">laama hathu </w:t>
      </w:r>
      <w:r>
        <w:rPr>
          <w:rFonts w:cs="Times New Roman"/>
          <w:b/>
          <w:sz w:val="28"/>
          <w:szCs w:val="24"/>
        </w:rPr>
        <w:t>ruuma</w:t>
      </w:r>
      <w:r>
        <w:rPr>
          <w:rFonts w:cs="Times New Roman"/>
          <w:sz w:val="28"/>
          <w:szCs w:val="24"/>
        </w:rPr>
        <w:t xml:space="preserve">]. </w:t>
      </w:r>
    </w:p>
    <w:p w:rsidR="00D9338A" w:rsidRDefault="00D9338A">
      <w:pPr>
        <w:ind w:firstLine="720"/>
        <w:jc w:val="both"/>
        <w:rPr>
          <w:sz w:val="28"/>
          <w:szCs w:val="28"/>
        </w:rPr>
      </w:pPr>
      <w:r>
        <w:rPr>
          <w:smallCaps/>
          <w:sz w:val="28"/>
          <w:szCs w:val="28"/>
        </w:rPr>
        <w:t>dist</w:t>
      </w:r>
      <w:r>
        <w:rPr>
          <w:sz w:val="28"/>
          <w:szCs w:val="28"/>
        </w:rPr>
        <w:t xml:space="preserve"> </w:t>
      </w:r>
      <w:r w:rsidR="002E407A">
        <w:rPr>
          <w:sz w:val="28"/>
          <w:szCs w:val="28"/>
        </w:rPr>
        <w:tab/>
      </w:r>
      <w:r>
        <w:rPr>
          <w:sz w:val="28"/>
          <w:szCs w:val="28"/>
        </w:rPr>
        <w:t xml:space="preserve">very </w:t>
      </w:r>
      <w:r w:rsidR="002E407A">
        <w:rPr>
          <w:sz w:val="28"/>
          <w:szCs w:val="28"/>
        </w:rPr>
        <w:tab/>
      </w:r>
      <w:r w:rsidR="002E407A">
        <w:rPr>
          <w:sz w:val="28"/>
          <w:szCs w:val="28"/>
        </w:rPr>
        <w:tab/>
      </w:r>
      <w:r>
        <w:rPr>
          <w:sz w:val="28"/>
          <w:szCs w:val="28"/>
        </w:rPr>
        <w:t xml:space="preserve">old </w:t>
      </w:r>
      <w:r w:rsidR="002E407A">
        <w:rPr>
          <w:sz w:val="28"/>
          <w:szCs w:val="28"/>
        </w:rPr>
        <w:tab/>
      </w:r>
      <w:r>
        <w:rPr>
          <w:smallCaps/>
          <w:sz w:val="28"/>
          <w:szCs w:val="28"/>
        </w:rPr>
        <w:t>indef</w:t>
      </w:r>
      <w:r>
        <w:rPr>
          <w:sz w:val="28"/>
          <w:szCs w:val="28"/>
        </w:rPr>
        <w:t xml:space="preserve"> house </w:t>
      </w:r>
    </w:p>
    <w:p w:rsidR="00D9338A" w:rsidRPr="00B31556" w:rsidRDefault="00D9338A">
      <w:pPr>
        <w:ind w:firstLine="720"/>
        <w:jc w:val="both"/>
        <w:rPr>
          <w:sz w:val="28"/>
          <w:szCs w:val="28"/>
          <w:lang w:val="de-DE"/>
        </w:rPr>
      </w:pPr>
      <w:r>
        <w:rPr>
          <w:sz w:val="28"/>
          <w:szCs w:val="28"/>
        </w:rPr>
        <w:t xml:space="preserve">‘That one was a very old house.’ </w:t>
      </w:r>
      <w:r w:rsidRPr="00B31556">
        <w:rPr>
          <w:sz w:val="28"/>
          <w:szCs w:val="28"/>
          <w:lang w:val="de-DE"/>
        </w:rPr>
        <w:t xml:space="preserve">(K070000wrt04) </w:t>
      </w:r>
    </w:p>
    <w:p w:rsidR="00D9338A" w:rsidRPr="00B31556" w:rsidRDefault="00D9338A">
      <w:pPr>
        <w:ind w:firstLine="720"/>
        <w:jc w:val="both"/>
        <w:rPr>
          <w:sz w:val="28"/>
          <w:szCs w:val="28"/>
          <w:lang w:val="de-DE"/>
        </w:rPr>
      </w:pPr>
      <w:r w:rsidRPr="00B31556">
        <w:rPr>
          <w:sz w:val="28"/>
          <w:szCs w:val="28"/>
          <w:lang w:val="de-DE"/>
        </w:rPr>
        <w:t xml:space="preserve"> </w:t>
      </w:r>
    </w:p>
    <w:p w:rsidR="00D9338A" w:rsidRPr="00B31556" w:rsidRDefault="00D9338A">
      <w:pPr>
        <w:ind w:hanging="15"/>
        <w:jc w:val="both"/>
        <w:rPr>
          <w:rFonts w:cs="Times New Roman"/>
          <w:noProof w:val="0"/>
          <w:sz w:val="24"/>
          <w:szCs w:val="24"/>
          <w:lang w:val="de-DE"/>
        </w:rPr>
      </w:pPr>
      <w:r w:rsidRPr="00B31556">
        <w:rPr>
          <w:rFonts w:cs="Times New Roman"/>
          <w:sz w:val="28"/>
          <w:szCs w:val="24"/>
          <w:lang w:val="de-DE"/>
        </w:rPr>
        <w:t xml:space="preserve">(7) </w:t>
      </w:r>
      <w:r w:rsidRPr="00B31556">
        <w:rPr>
          <w:rFonts w:cs="Times New Roman"/>
          <w:sz w:val="28"/>
          <w:szCs w:val="24"/>
          <w:lang w:val="de-DE"/>
        </w:rPr>
        <w:tab/>
        <w:t xml:space="preserve">Se=ppe </w:t>
      </w:r>
      <w:r w:rsidR="002E407A">
        <w:rPr>
          <w:rFonts w:cs="Times New Roman"/>
          <w:sz w:val="28"/>
          <w:szCs w:val="24"/>
          <w:lang w:val="de-DE"/>
        </w:rPr>
        <w:tab/>
      </w:r>
      <w:r w:rsidRPr="00B31556">
        <w:rPr>
          <w:rFonts w:cs="Times New Roman"/>
          <w:sz w:val="28"/>
          <w:szCs w:val="24"/>
          <w:lang w:val="de-DE"/>
        </w:rPr>
        <w:t xml:space="preserve">kaake </w:t>
      </w:r>
      <w:r w:rsidR="002E407A">
        <w:rPr>
          <w:rFonts w:cs="Times New Roman"/>
          <w:sz w:val="28"/>
          <w:szCs w:val="24"/>
          <w:lang w:val="de-DE"/>
        </w:rPr>
        <w:tab/>
      </w:r>
      <w:r w:rsidRPr="00B31556">
        <w:rPr>
          <w:rFonts w:cs="Times New Roman"/>
          <w:sz w:val="28"/>
          <w:szCs w:val="24"/>
          <w:lang w:val="de-DE"/>
        </w:rPr>
        <w:t xml:space="preserve">hathu </w:t>
      </w:r>
      <w:r w:rsidRPr="00B31556">
        <w:rPr>
          <w:rFonts w:cs="Times New Roman"/>
          <w:b/>
          <w:i/>
          <w:sz w:val="28"/>
          <w:szCs w:val="24"/>
          <w:lang w:val="de-DE"/>
        </w:rPr>
        <w:t>estate</w:t>
      </w:r>
      <w:r w:rsidRPr="00B31556">
        <w:rPr>
          <w:rFonts w:cs="Times New Roman"/>
          <w:b/>
          <w:sz w:val="28"/>
          <w:szCs w:val="24"/>
          <w:lang w:val="de-DE"/>
        </w:rPr>
        <w:t>=ka</w:t>
      </w:r>
      <w:r w:rsidRPr="00B31556">
        <w:rPr>
          <w:rFonts w:cs="Times New Roman"/>
          <w:sz w:val="28"/>
          <w:szCs w:val="24"/>
          <w:lang w:val="de-DE"/>
        </w:rPr>
        <w:t xml:space="preserve">. </w:t>
      </w:r>
    </w:p>
    <w:p w:rsidR="00D9338A" w:rsidRDefault="00D9338A">
      <w:pPr>
        <w:ind w:firstLine="720"/>
        <w:jc w:val="both"/>
        <w:rPr>
          <w:sz w:val="28"/>
          <w:szCs w:val="28"/>
        </w:rPr>
      </w:pPr>
      <w:r>
        <w:rPr>
          <w:smallCaps/>
          <w:sz w:val="28"/>
          <w:szCs w:val="28"/>
        </w:rPr>
        <w:t>1s=poss</w:t>
      </w:r>
      <w:r>
        <w:rPr>
          <w:sz w:val="28"/>
          <w:szCs w:val="28"/>
        </w:rPr>
        <w:t xml:space="preserve"> </w:t>
      </w:r>
      <w:r w:rsidR="002E407A">
        <w:rPr>
          <w:sz w:val="28"/>
          <w:szCs w:val="28"/>
        </w:rPr>
        <w:tab/>
      </w:r>
      <w:r>
        <w:rPr>
          <w:sz w:val="28"/>
          <w:szCs w:val="28"/>
        </w:rPr>
        <w:t xml:space="preserve">grandfather </w:t>
      </w:r>
      <w:r w:rsidR="002E407A">
        <w:rPr>
          <w:sz w:val="28"/>
          <w:szCs w:val="28"/>
        </w:rPr>
        <w:tab/>
      </w:r>
      <w:r>
        <w:rPr>
          <w:smallCaps/>
          <w:sz w:val="28"/>
          <w:szCs w:val="28"/>
        </w:rPr>
        <w:t>indef</w:t>
      </w:r>
      <w:r>
        <w:rPr>
          <w:sz w:val="28"/>
          <w:szCs w:val="28"/>
        </w:rPr>
        <w:t xml:space="preserve"> estate=</w:t>
      </w:r>
      <w:r>
        <w:rPr>
          <w:smallCaps/>
          <w:sz w:val="28"/>
          <w:szCs w:val="28"/>
        </w:rPr>
        <w:t>loc</w:t>
      </w:r>
      <w:r>
        <w:rPr>
          <w:sz w:val="28"/>
          <w:szCs w:val="28"/>
        </w:rPr>
        <w:t xml:space="preserve"> </w:t>
      </w:r>
    </w:p>
    <w:p w:rsidR="00D9338A" w:rsidRDefault="00D9338A">
      <w:pPr>
        <w:ind w:firstLine="720"/>
        <w:jc w:val="both"/>
        <w:rPr>
          <w:sz w:val="28"/>
          <w:szCs w:val="28"/>
        </w:rPr>
      </w:pPr>
      <w:r>
        <w:rPr>
          <w:sz w:val="28"/>
          <w:szCs w:val="28"/>
        </w:rPr>
        <w:t xml:space="preserve">‘My grandfather was on an estate.’ (K051205nar05)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While further measures are not necessary, SLM has an optional copula, which can be used for nominal predicates</w:t>
      </w:r>
      <w:r w:rsidR="009E2DB2">
        <w:rPr>
          <w:sz w:val="28"/>
          <w:szCs w:val="28"/>
        </w:rPr>
        <w:t xml:space="preserve"> (Nordhoff 2011)</w:t>
      </w:r>
      <w:r>
        <w:rPr>
          <w:sz w:val="28"/>
          <w:szCs w:val="28"/>
        </w:rPr>
        <w:t>.</w:t>
      </w:r>
    </w:p>
    <w:p w:rsidR="00D9338A" w:rsidRDefault="00D9338A">
      <w:pPr>
        <w:ind w:firstLine="720"/>
        <w:jc w:val="both"/>
        <w:rPr>
          <w:sz w:val="28"/>
          <w:szCs w:val="28"/>
        </w:rPr>
      </w:pPr>
      <w:r>
        <w:rPr>
          <w:sz w:val="28"/>
          <w:szCs w:val="28"/>
        </w:rPr>
        <w:t xml:space="preserve"> </w:t>
      </w:r>
    </w:p>
    <w:p w:rsidR="00D9338A" w:rsidRPr="00930BDB" w:rsidRDefault="00D9338A">
      <w:pPr>
        <w:jc w:val="both"/>
        <w:rPr>
          <w:rFonts w:cs="Times New Roman"/>
          <w:noProof w:val="0"/>
          <w:sz w:val="24"/>
          <w:szCs w:val="24"/>
          <w:lang w:val="nl-NL"/>
        </w:rPr>
      </w:pPr>
      <w:r w:rsidRPr="00930BDB">
        <w:rPr>
          <w:rFonts w:cs="Times New Roman"/>
          <w:sz w:val="28"/>
          <w:szCs w:val="24"/>
          <w:lang w:val="nl-NL"/>
        </w:rPr>
        <w:t xml:space="preserve">(8) </w:t>
      </w:r>
      <w:r w:rsidRPr="00930BDB">
        <w:rPr>
          <w:rFonts w:cs="Times New Roman"/>
          <w:sz w:val="28"/>
          <w:szCs w:val="24"/>
          <w:lang w:val="nl-NL"/>
        </w:rPr>
        <w:tab/>
        <w:t xml:space="preserve">Baapa=pe </w:t>
      </w:r>
      <w:r w:rsidR="002E407A">
        <w:rPr>
          <w:rFonts w:cs="Times New Roman"/>
          <w:sz w:val="28"/>
          <w:szCs w:val="24"/>
          <w:lang w:val="nl-NL"/>
        </w:rPr>
        <w:tab/>
      </w:r>
      <w:r w:rsidRPr="00930BDB">
        <w:rPr>
          <w:rFonts w:cs="Times New Roman"/>
          <w:sz w:val="28"/>
          <w:szCs w:val="24"/>
          <w:lang w:val="nl-NL"/>
        </w:rPr>
        <w:t xml:space="preserve">umma </w:t>
      </w:r>
      <w:r w:rsidRPr="00930BDB">
        <w:rPr>
          <w:rFonts w:cs="Times New Roman"/>
          <w:b/>
          <w:sz w:val="28"/>
          <w:szCs w:val="24"/>
          <w:lang w:val="nl-NL"/>
        </w:rPr>
        <w:t>asàdhaathang</w:t>
      </w:r>
      <w:r w:rsidRPr="00930BDB">
        <w:rPr>
          <w:rFonts w:cs="Times New Roman"/>
          <w:sz w:val="28"/>
          <w:szCs w:val="24"/>
          <w:lang w:val="nl-NL"/>
        </w:rPr>
        <w:t xml:space="preserve"> </w:t>
      </w:r>
      <w:r w:rsidR="002E407A">
        <w:rPr>
          <w:rFonts w:cs="Times New Roman"/>
          <w:sz w:val="28"/>
          <w:szCs w:val="24"/>
          <w:lang w:val="nl-NL"/>
        </w:rPr>
        <w:tab/>
      </w:r>
      <w:r w:rsidRPr="00930BDB">
        <w:rPr>
          <w:rFonts w:cs="Times New Roman"/>
          <w:sz w:val="28"/>
          <w:szCs w:val="24"/>
          <w:lang w:val="nl-NL"/>
        </w:rPr>
        <w:t xml:space="preserve">kaake=pe </w:t>
      </w:r>
      <w:r w:rsidR="002E407A">
        <w:rPr>
          <w:rFonts w:cs="Times New Roman"/>
          <w:sz w:val="28"/>
          <w:szCs w:val="24"/>
          <w:lang w:val="nl-NL"/>
        </w:rPr>
        <w:tab/>
      </w:r>
      <w:r w:rsidR="002E407A">
        <w:rPr>
          <w:rFonts w:cs="Times New Roman"/>
          <w:sz w:val="28"/>
          <w:szCs w:val="24"/>
          <w:lang w:val="nl-NL"/>
        </w:rPr>
        <w:tab/>
      </w:r>
      <w:r w:rsidRPr="00930BDB">
        <w:rPr>
          <w:rFonts w:cs="Times New Roman"/>
          <w:sz w:val="28"/>
          <w:szCs w:val="24"/>
          <w:lang w:val="nl-NL"/>
        </w:rPr>
        <w:t xml:space="preserve">aade. </w:t>
      </w:r>
    </w:p>
    <w:p w:rsidR="00D9338A" w:rsidRDefault="00D9338A">
      <w:pPr>
        <w:ind w:firstLine="720"/>
        <w:jc w:val="both"/>
        <w:rPr>
          <w:sz w:val="28"/>
          <w:szCs w:val="28"/>
        </w:rPr>
      </w:pPr>
      <w:r>
        <w:rPr>
          <w:sz w:val="28"/>
          <w:szCs w:val="28"/>
        </w:rPr>
        <w:t>father=</w:t>
      </w:r>
      <w:r>
        <w:rPr>
          <w:smallCaps/>
          <w:sz w:val="28"/>
          <w:szCs w:val="28"/>
        </w:rPr>
        <w:t>poss</w:t>
      </w:r>
      <w:r>
        <w:rPr>
          <w:sz w:val="28"/>
          <w:szCs w:val="28"/>
        </w:rPr>
        <w:t xml:space="preserve"> mother </w:t>
      </w:r>
      <w:r>
        <w:rPr>
          <w:smallCaps/>
          <w:sz w:val="28"/>
          <w:szCs w:val="28"/>
        </w:rPr>
        <w:t>copula</w:t>
      </w:r>
      <w:r>
        <w:rPr>
          <w:sz w:val="28"/>
          <w:szCs w:val="28"/>
        </w:rPr>
        <w:t xml:space="preserve"> </w:t>
      </w:r>
      <w:r w:rsidR="002E407A">
        <w:rPr>
          <w:sz w:val="28"/>
          <w:szCs w:val="28"/>
        </w:rPr>
        <w:tab/>
      </w:r>
      <w:r w:rsidR="002E407A">
        <w:rPr>
          <w:sz w:val="28"/>
          <w:szCs w:val="28"/>
        </w:rPr>
        <w:tab/>
      </w:r>
      <w:r>
        <w:rPr>
          <w:sz w:val="28"/>
          <w:szCs w:val="28"/>
        </w:rPr>
        <w:t>grandfather=</w:t>
      </w:r>
      <w:r>
        <w:rPr>
          <w:smallCaps/>
          <w:sz w:val="28"/>
          <w:szCs w:val="28"/>
        </w:rPr>
        <w:t>poss</w:t>
      </w:r>
      <w:r>
        <w:rPr>
          <w:sz w:val="28"/>
          <w:szCs w:val="28"/>
        </w:rPr>
        <w:t xml:space="preserve"> younger.sibling. </w:t>
      </w:r>
    </w:p>
    <w:p w:rsidR="00D9338A" w:rsidRDefault="00D9338A" w:rsidP="00930BDB">
      <w:pPr>
        <w:ind w:left="709" w:hanging="709"/>
      </w:pPr>
      <w:r>
        <w:rPr>
          <w:sz w:val="28"/>
          <w:szCs w:val="28"/>
        </w:rPr>
        <w:tab/>
      </w:r>
      <w:r w:rsidRPr="00930BDB">
        <w:rPr>
          <w:sz w:val="28"/>
          <w:szCs w:val="28"/>
        </w:rPr>
        <w:t>‘</w:t>
      </w:r>
      <w:r>
        <w:rPr>
          <w:sz w:val="28"/>
        </w:rPr>
        <w:t xml:space="preserve">My paternal grandmother was my grandfather’s younger sister.’ (K051205nar05) </w:t>
      </w:r>
    </w:p>
    <w:p w:rsidR="00D9338A" w:rsidRDefault="00D9338A">
      <w:pPr>
        <w:pStyle w:val="Heading2"/>
        <w:jc w:val="both"/>
        <w:rPr>
          <w:sz w:val="28"/>
          <w:szCs w:val="28"/>
        </w:rPr>
      </w:pPr>
      <w:r>
        <w:rPr>
          <w:sz w:val="28"/>
          <w:szCs w:val="28"/>
        </w:rPr>
        <w:t xml:space="preserve">3  </w:t>
      </w:r>
      <w:r>
        <w:rPr>
          <w:sz w:val="28"/>
          <w:szCs w:val="28"/>
        </w:rPr>
        <w:tab/>
        <w:t>Representational-Morphosyntactic</w:t>
      </w:r>
    </w:p>
    <w:p w:rsidR="00D9338A" w:rsidRDefault="00D9338A">
      <w:pPr>
        <w:pStyle w:val="Heading3"/>
        <w:jc w:val="both"/>
        <w:rPr>
          <w:i/>
          <w:iCs/>
          <w:sz w:val="28"/>
          <w:szCs w:val="28"/>
        </w:rPr>
      </w:pPr>
      <w:r>
        <w:rPr>
          <w:i/>
          <w:iCs/>
          <w:sz w:val="28"/>
          <w:szCs w:val="28"/>
        </w:rPr>
        <w:t xml:space="preserve">3.1  </w:t>
      </w:r>
      <w:r>
        <w:rPr>
          <w:i/>
          <w:iCs/>
          <w:sz w:val="28"/>
          <w:szCs w:val="28"/>
        </w:rPr>
        <w:tab/>
        <w:t>No grammatical relations (but semantic or pragmatic alignment)</w:t>
      </w:r>
    </w:p>
    <w:p w:rsidR="00D9338A" w:rsidRDefault="00D9338A">
      <w:pPr>
        <w:spacing w:before="60"/>
        <w:ind w:firstLine="720"/>
        <w:jc w:val="both"/>
        <w:rPr>
          <w:sz w:val="28"/>
          <w:szCs w:val="28"/>
        </w:rPr>
      </w:pPr>
      <w:r>
        <w:rPr>
          <w:sz w:val="28"/>
          <w:szCs w:val="28"/>
        </w:rPr>
        <w:t xml:space="preserve">In the mapping between the representational level and the morphosyntactic level, some languages use an intermediate level of grammatical relations, which can change the direct mapping of semantic function on morphosyntactic expression. In Sri Lanka Malay, there are no grammatical relations, instead the semantic function (agent, patient, recipient, etc) is directly mapped onto morphosyntax, where it is expressed by </w:t>
      </w:r>
      <w:r w:rsidR="009E2DB2">
        <w:rPr>
          <w:sz w:val="28"/>
          <w:szCs w:val="28"/>
        </w:rPr>
        <w:t xml:space="preserve">cliticized </w:t>
      </w:r>
      <w:r>
        <w:rPr>
          <w:sz w:val="28"/>
          <w:szCs w:val="28"/>
        </w:rPr>
        <w:t xml:space="preserve">postpositions. The following example shows the use of the postpositions </w:t>
      </w:r>
      <w:r>
        <w:rPr>
          <w:i/>
          <w:sz w:val="28"/>
          <w:szCs w:val="28"/>
        </w:rPr>
        <w:t>=yang</w:t>
      </w:r>
      <w:r>
        <w:rPr>
          <w:sz w:val="28"/>
          <w:szCs w:val="28"/>
        </w:rPr>
        <w:t xml:space="preserve"> ‘</w:t>
      </w:r>
      <w:r>
        <w:rPr>
          <w:smallCaps/>
          <w:sz w:val="28"/>
          <w:szCs w:val="28"/>
        </w:rPr>
        <w:t>acc</w:t>
      </w:r>
      <w:r>
        <w:rPr>
          <w:sz w:val="28"/>
          <w:szCs w:val="28"/>
        </w:rPr>
        <w:t xml:space="preserve">’, </w:t>
      </w:r>
      <w:r>
        <w:rPr>
          <w:i/>
          <w:sz w:val="28"/>
          <w:szCs w:val="28"/>
        </w:rPr>
        <w:t>=dering</w:t>
      </w:r>
      <w:r>
        <w:rPr>
          <w:sz w:val="28"/>
          <w:szCs w:val="28"/>
        </w:rPr>
        <w:t xml:space="preserve"> ‘</w:t>
      </w:r>
      <w:r>
        <w:rPr>
          <w:smallCaps/>
          <w:sz w:val="28"/>
          <w:szCs w:val="28"/>
        </w:rPr>
        <w:t>abl</w:t>
      </w:r>
      <w:r>
        <w:rPr>
          <w:sz w:val="28"/>
          <w:szCs w:val="28"/>
        </w:rPr>
        <w:t xml:space="preserve">’ and </w:t>
      </w:r>
      <w:r>
        <w:rPr>
          <w:i/>
          <w:sz w:val="28"/>
          <w:szCs w:val="28"/>
        </w:rPr>
        <w:t>=nang</w:t>
      </w:r>
      <w:r>
        <w:rPr>
          <w:sz w:val="28"/>
          <w:szCs w:val="28"/>
        </w:rPr>
        <w:t xml:space="preserve"> ‘</w:t>
      </w:r>
      <w:r>
        <w:rPr>
          <w:smallCaps/>
          <w:sz w:val="28"/>
          <w:szCs w:val="28"/>
        </w:rPr>
        <w:t>goal</w:t>
      </w:r>
      <w:r>
        <w:rPr>
          <w:sz w:val="28"/>
          <w:szCs w:val="28"/>
        </w:rPr>
        <w:t xml:space="preserve">’. The agent </w:t>
      </w:r>
      <w:r>
        <w:rPr>
          <w:i/>
          <w:sz w:val="28"/>
          <w:szCs w:val="28"/>
        </w:rPr>
        <w:t>incayang</w:t>
      </w:r>
      <w:r>
        <w:rPr>
          <w:sz w:val="28"/>
          <w:szCs w:val="28"/>
        </w:rPr>
        <w:t xml:space="preserve"> ‘he’ is not marked by a postposition.</w:t>
      </w:r>
    </w:p>
    <w:p w:rsidR="00D9338A" w:rsidRDefault="00D9338A">
      <w:pPr>
        <w:spacing w:before="60"/>
        <w:ind w:firstLine="720"/>
        <w:jc w:val="both"/>
        <w:rPr>
          <w:sz w:val="28"/>
          <w:szCs w:val="28"/>
        </w:rPr>
      </w:pPr>
    </w:p>
    <w:p w:rsidR="00D9338A" w:rsidRPr="00930BDB" w:rsidRDefault="00D9338A" w:rsidP="00930BDB">
      <w:pPr>
        <w:keepNext/>
        <w:keepLines/>
        <w:widowControl/>
        <w:jc w:val="both"/>
        <w:rPr>
          <w:b/>
          <w:sz w:val="28"/>
          <w:szCs w:val="28"/>
          <w:lang w:val="nl-NL"/>
        </w:rPr>
      </w:pPr>
      <w:r w:rsidRPr="00930BDB">
        <w:rPr>
          <w:sz w:val="28"/>
          <w:szCs w:val="28"/>
          <w:lang w:val="nl-NL"/>
        </w:rPr>
        <w:lastRenderedPageBreak/>
        <w:t>(9)</w:t>
      </w:r>
      <w:r w:rsidRPr="00930BDB">
        <w:rPr>
          <w:sz w:val="28"/>
          <w:szCs w:val="28"/>
          <w:lang w:val="nl-NL"/>
        </w:rPr>
        <w:tab/>
        <w:t>Itthu baathu=</w:t>
      </w:r>
      <w:r w:rsidRPr="00930BDB">
        <w:rPr>
          <w:b/>
          <w:sz w:val="28"/>
          <w:szCs w:val="28"/>
          <w:lang w:val="nl-NL"/>
        </w:rPr>
        <w:t>yang</w:t>
      </w:r>
      <w:r>
        <w:rPr>
          <w:b/>
          <w:sz w:val="28"/>
          <w:szCs w:val="28"/>
          <w:lang w:val="nl-NL"/>
        </w:rPr>
        <w:tab/>
      </w:r>
      <w:r w:rsidRPr="00930BDB">
        <w:rPr>
          <w:sz w:val="28"/>
          <w:szCs w:val="28"/>
          <w:lang w:val="nl-NL"/>
        </w:rPr>
        <w:t>incayang</w:t>
      </w:r>
      <w:r>
        <w:rPr>
          <w:sz w:val="28"/>
          <w:szCs w:val="28"/>
          <w:lang w:val="nl-NL"/>
        </w:rPr>
        <w:tab/>
      </w:r>
      <w:r w:rsidRPr="00930BDB">
        <w:rPr>
          <w:sz w:val="28"/>
          <w:szCs w:val="28"/>
          <w:lang w:val="nl-NL"/>
        </w:rPr>
        <w:t>Seelong=</w:t>
      </w:r>
      <w:r w:rsidRPr="00930BDB">
        <w:rPr>
          <w:b/>
          <w:sz w:val="28"/>
          <w:szCs w:val="28"/>
          <w:lang w:val="nl-NL"/>
        </w:rPr>
        <w:t>dering</w:t>
      </w:r>
      <w:r>
        <w:rPr>
          <w:b/>
          <w:sz w:val="28"/>
          <w:szCs w:val="28"/>
          <w:lang w:val="nl-NL"/>
        </w:rPr>
        <w:tab/>
      </w:r>
      <w:r w:rsidRPr="00930BDB">
        <w:rPr>
          <w:sz w:val="28"/>
          <w:szCs w:val="28"/>
          <w:lang w:val="nl-NL"/>
        </w:rPr>
        <w:t>laayeng nigiri=</w:t>
      </w:r>
      <w:r w:rsidRPr="00930BDB">
        <w:rPr>
          <w:b/>
          <w:sz w:val="28"/>
          <w:szCs w:val="28"/>
          <w:lang w:val="nl-NL"/>
        </w:rPr>
        <w:t>nang</w:t>
      </w:r>
    </w:p>
    <w:p w:rsidR="00D9338A" w:rsidRDefault="00D9338A" w:rsidP="00930BDB">
      <w:pPr>
        <w:keepNext/>
        <w:keepLines/>
        <w:widowControl/>
        <w:jc w:val="both"/>
        <w:rPr>
          <w:smallCaps/>
          <w:sz w:val="28"/>
          <w:szCs w:val="28"/>
        </w:rPr>
      </w:pPr>
      <w:r w:rsidRPr="00930BDB">
        <w:rPr>
          <w:smallCaps/>
          <w:sz w:val="28"/>
          <w:szCs w:val="28"/>
          <w:lang w:val="nl-NL"/>
        </w:rPr>
        <w:tab/>
      </w:r>
      <w:r>
        <w:rPr>
          <w:smallCaps/>
          <w:sz w:val="28"/>
          <w:szCs w:val="28"/>
        </w:rPr>
        <w:t xml:space="preserve">dist </w:t>
      </w:r>
      <w:r>
        <w:rPr>
          <w:sz w:val="28"/>
          <w:szCs w:val="28"/>
        </w:rPr>
        <w:t>stone=</w:t>
      </w:r>
      <w:r>
        <w:rPr>
          <w:smallCaps/>
          <w:sz w:val="28"/>
          <w:szCs w:val="28"/>
        </w:rPr>
        <w:t xml:space="preserve">acc </w:t>
      </w:r>
      <w:r>
        <w:rPr>
          <w:smallCaps/>
          <w:sz w:val="28"/>
          <w:szCs w:val="28"/>
        </w:rPr>
        <w:tab/>
        <w:t xml:space="preserve">3s.polite </w:t>
      </w:r>
      <w:r>
        <w:rPr>
          <w:smallCaps/>
          <w:sz w:val="28"/>
          <w:szCs w:val="28"/>
        </w:rPr>
        <w:tab/>
      </w:r>
      <w:r>
        <w:rPr>
          <w:sz w:val="28"/>
          <w:szCs w:val="28"/>
        </w:rPr>
        <w:t>Ceylon-</w:t>
      </w:r>
      <w:r>
        <w:rPr>
          <w:smallCaps/>
          <w:sz w:val="28"/>
          <w:szCs w:val="28"/>
        </w:rPr>
        <w:t xml:space="preserve">abl </w:t>
      </w:r>
      <w:r>
        <w:rPr>
          <w:smallCaps/>
          <w:sz w:val="28"/>
          <w:szCs w:val="28"/>
        </w:rPr>
        <w:tab/>
      </w:r>
      <w:r>
        <w:rPr>
          <w:sz w:val="28"/>
          <w:szCs w:val="28"/>
        </w:rPr>
        <w:t>other country=</w:t>
      </w:r>
      <w:r>
        <w:rPr>
          <w:smallCaps/>
          <w:sz w:val="28"/>
          <w:szCs w:val="28"/>
        </w:rPr>
        <w:t>dat</w:t>
      </w:r>
    </w:p>
    <w:p w:rsidR="00D9338A" w:rsidRDefault="00D9338A" w:rsidP="00930BDB">
      <w:pPr>
        <w:keepNext/>
        <w:keepLines/>
        <w:widowControl/>
        <w:jc w:val="both"/>
        <w:rPr>
          <w:smallCaps/>
          <w:sz w:val="28"/>
          <w:szCs w:val="28"/>
        </w:rPr>
      </w:pPr>
      <w:r>
        <w:rPr>
          <w:smallCaps/>
          <w:sz w:val="28"/>
          <w:szCs w:val="28"/>
        </w:rPr>
        <w:tab/>
        <w:t>pat</w:t>
      </w:r>
      <w:r>
        <w:rPr>
          <w:sz w:val="28"/>
          <w:szCs w:val="28"/>
        </w:rPr>
        <w:t xml:space="preserve">         </w:t>
      </w:r>
      <w:r>
        <w:rPr>
          <w:sz w:val="28"/>
          <w:szCs w:val="28"/>
        </w:rPr>
        <w:tab/>
      </w:r>
      <w:r>
        <w:rPr>
          <w:smallCaps/>
          <w:sz w:val="28"/>
          <w:szCs w:val="28"/>
        </w:rPr>
        <w:t>ag</w:t>
      </w:r>
      <w:r>
        <w:rPr>
          <w:sz w:val="28"/>
          <w:szCs w:val="28"/>
        </w:rPr>
        <w:t xml:space="preserve">        </w:t>
      </w:r>
      <w:r>
        <w:rPr>
          <w:smallCaps/>
          <w:sz w:val="28"/>
          <w:szCs w:val="28"/>
        </w:rPr>
        <w:t>src</w:t>
      </w:r>
      <w:r>
        <w:rPr>
          <w:sz w:val="28"/>
          <w:szCs w:val="28"/>
        </w:rPr>
        <w:t xml:space="preserve">          </w:t>
      </w:r>
      <w:r>
        <w:rPr>
          <w:sz w:val="28"/>
          <w:szCs w:val="28"/>
        </w:rPr>
        <w:tab/>
      </w:r>
      <w:r>
        <w:rPr>
          <w:smallCaps/>
          <w:sz w:val="28"/>
          <w:szCs w:val="28"/>
        </w:rPr>
        <w:t>goal</w:t>
      </w:r>
    </w:p>
    <w:p w:rsidR="00D9338A" w:rsidRDefault="00D9338A" w:rsidP="00930BDB">
      <w:pPr>
        <w:keepNext/>
        <w:keepLines/>
        <w:widowControl/>
        <w:jc w:val="both"/>
        <w:rPr>
          <w:sz w:val="28"/>
          <w:szCs w:val="28"/>
        </w:rPr>
      </w:pPr>
      <w:r>
        <w:rPr>
          <w:sz w:val="28"/>
          <w:szCs w:val="28"/>
        </w:rPr>
        <w:tab/>
      </w:r>
      <w:r>
        <w:rPr>
          <w:sz w:val="28"/>
          <w:szCs w:val="28"/>
        </w:rPr>
        <w:tab/>
        <w:t xml:space="preserve">asà-baapi. </w:t>
      </w:r>
    </w:p>
    <w:p w:rsidR="00D9338A" w:rsidRDefault="00D9338A" w:rsidP="00930BDB">
      <w:pPr>
        <w:keepNext/>
        <w:keepLines/>
        <w:widowControl/>
        <w:jc w:val="both"/>
        <w:rPr>
          <w:sz w:val="28"/>
          <w:szCs w:val="28"/>
        </w:rPr>
      </w:pPr>
      <w:r>
        <w:rPr>
          <w:smallCaps/>
          <w:sz w:val="28"/>
          <w:szCs w:val="28"/>
        </w:rPr>
        <w:tab/>
      </w:r>
      <w:r>
        <w:rPr>
          <w:smallCaps/>
          <w:sz w:val="28"/>
          <w:szCs w:val="28"/>
        </w:rPr>
        <w:tab/>
        <w:t>cp</w:t>
      </w:r>
      <w:r>
        <w:rPr>
          <w:sz w:val="28"/>
          <w:szCs w:val="28"/>
        </w:rPr>
        <w:t>-bring</w:t>
      </w:r>
    </w:p>
    <w:p w:rsidR="00D9338A" w:rsidRDefault="00D9338A" w:rsidP="00930BDB">
      <w:pPr>
        <w:keepNext/>
        <w:keepLines/>
        <w:widowControl/>
        <w:ind w:firstLine="720"/>
        <w:jc w:val="both"/>
        <w:rPr>
          <w:sz w:val="28"/>
          <w:szCs w:val="28"/>
        </w:rPr>
      </w:pPr>
      <w:r>
        <w:rPr>
          <w:sz w:val="28"/>
          <w:szCs w:val="28"/>
        </w:rPr>
        <w:t xml:space="preserve">     </w:t>
      </w:r>
      <w:r>
        <w:rPr>
          <w:smallCaps/>
          <w:sz w:val="28"/>
          <w:szCs w:val="28"/>
        </w:rPr>
        <w:t>v</w:t>
      </w:r>
    </w:p>
    <w:p w:rsidR="00D9338A" w:rsidRDefault="00D9338A" w:rsidP="00930BDB">
      <w:pPr>
        <w:keepNext/>
        <w:keepLines/>
        <w:widowControl/>
      </w:pPr>
      <w:r>
        <w:rPr>
          <w:sz w:val="28"/>
          <w:szCs w:val="28"/>
        </w:rPr>
        <w:tab/>
      </w:r>
      <w:r w:rsidRPr="00930BDB">
        <w:rPr>
          <w:sz w:val="28"/>
          <w:szCs w:val="28"/>
        </w:rPr>
        <w:t>‘</w:t>
      </w:r>
      <w:r>
        <w:rPr>
          <w:sz w:val="28"/>
        </w:rPr>
        <w:t xml:space="preserve">He brought those stones from </w:t>
      </w:r>
      <w:smartTag w:uri="urn:schemas-microsoft-com:office:smarttags" w:element="place">
        <w:smartTag w:uri="urn:schemas-microsoft-com:office:smarttags" w:element="country-region">
          <w:r>
            <w:rPr>
              <w:sz w:val="28"/>
            </w:rPr>
            <w:t>Ceylon</w:t>
          </w:r>
        </w:smartTag>
      </w:smartTag>
      <w:r>
        <w:rPr>
          <w:sz w:val="28"/>
        </w:rPr>
        <w:t xml:space="preserve"> to other countries.’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Crucially, there is no way of changing the case postposition an argument takes. While the English Passive Alternation as in </w:t>
      </w:r>
      <w:r>
        <w:rPr>
          <w:i/>
          <w:sz w:val="28"/>
          <w:szCs w:val="28"/>
        </w:rPr>
        <w:t xml:space="preserve">she beat him/he was beaten by her </w:t>
      </w:r>
      <w:r>
        <w:rPr>
          <w:sz w:val="28"/>
          <w:szCs w:val="28"/>
        </w:rPr>
        <w:t xml:space="preserve">changes the marking of the patient from accusative to nominative and the marking of the agent from nominative to oblique </w:t>
      </w:r>
      <w:r>
        <w:rPr>
          <w:i/>
          <w:sz w:val="28"/>
          <w:szCs w:val="28"/>
        </w:rPr>
        <w:t>by</w:t>
      </w:r>
      <w:r>
        <w:rPr>
          <w:sz w:val="28"/>
          <w:szCs w:val="28"/>
        </w:rPr>
        <w:t>-agent, in SLM such operations do not exist. There is no possibility to promote of demote an argument morphosyntactically.</w:t>
      </w:r>
    </w:p>
    <w:p w:rsidR="00D9338A" w:rsidRDefault="00D9338A">
      <w:pPr>
        <w:ind w:firstLine="720"/>
        <w:jc w:val="both"/>
        <w:rPr>
          <w:sz w:val="28"/>
          <w:szCs w:val="28"/>
        </w:rPr>
      </w:pPr>
      <w:r>
        <w:rPr>
          <w:sz w:val="28"/>
          <w:szCs w:val="28"/>
        </w:rPr>
        <w:t xml:space="preserve"> Nordhoff (2009) has applied an array of tests for subjecthood to Sri Lanka Malay; none of the tests yielded evidence for the category “subject” (or “object”). For reasons of space, the tests will not be repeated here. However, the three traditional coding properties of subjects can briefly be discussed. These are agreement, word order and case marking. As discussed in Section </w:t>
      </w:r>
      <w:r w:rsidR="005F6D18">
        <w:rPr>
          <w:sz w:val="28"/>
          <w:szCs w:val="28"/>
        </w:rPr>
        <w:fldChar w:fldCharType="begin"/>
      </w:r>
      <w:r>
        <w:rPr>
          <w:sz w:val="28"/>
          <w:szCs w:val="28"/>
        </w:rPr>
        <w:instrText xml:space="preserve"> REF BMsec_crossref \h </w:instrText>
      </w:r>
      <w:r w:rsidR="005F6D18">
        <w:rPr>
          <w:sz w:val="28"/>
          <w:szCs w:val="28"/>
        </w:rPr>
      </w:r>
      <w:r w:rsidR="005F6D18">
        <w:rPr>
          <w:sz w:val="28"/>
          <w:szCs w:val="28"/>
        </w:rPr>
        <w:fldChar w:fldCharType="separate"/>
      </w:r>
      <w:r>
        <w:rPr>
          <w:i/>
          <w:iCs/>
          <w:sz w:val="28"/>
          <w:szCs w:val="28"/>
        </w:rPr>
        <w:t>2.1</w:t>
      </w:r>
      <w:r w:rsidR="005F6D18">
        <w:rPr>
          <w:sz w:val="28"/>
          <w:szCs w:val="28"/>
        </w:rPr>
        <w:fldChar w:fldCharType="end"/>
      </w:r>
      <w:r>
        <w:rPr>
          <w:sz w:val="28"/>
          <w:szCs w:val="28"/>
        </w:rPr>
        <w:t xml:space="preserve">, there is no agreement in SLM. Word order in SLM is generally verb-final, but the arguments of the verb can occur in any order to the left of the verb. This can already be seen from example (9), where we find the order </w:t>
      </w:r>
      <w:r>
        <w:rPr>
          <w:smallCaps/>
          <w:sz w:val="28"/>
          <w:szCs w:val="28"/>
        </w:rPr>
        <w:t>pat ag src goal v</w:t>
      </w:r>
      <w:r>
        <w:rPr>
          <w:sz w:val="28"/>
          <w:szCs w:val="28"/>
        </w:rPr>
        <w:t xml:space="preserve">. If word order were an important parameter, we would either expect the subject in initial position (SOV) or in direct vicinity of the verb (OSV). In (9), neither is the case. The best candidate for subjecthood, the pronoun </w:t>
      </w:r>
      <w:r>
        <w:rPr>
          <w:i/>
          <w:sz w:val="28"/>
          <w:szCs w:val="28"/>
        </w:rPr>
        <w:t xml:space="preserve">incayang </w:t>
      </w:r>
      <w:r>
        <w:rPr>
          <w:sz w:val="28"/>
          <w:szCs w:val="28"/>
        </w:rPr>
        <w:t xml:space="preserve">is neither in initial position nor adjacent to the verb. (9) thus already sheds doubt on word order as a criterion for grammatical relations. Nordhoff (2009) discusses variations in word order in more detail and concludes that word order in the preverbal field is </w:t>
      </w:r>
      <w:r w:rsidR="009E2DB2">
        <w:rPr>
          <w:sz w:val="28"/>
          <w:szCs w:val="28"/>
        </w:rPr>
        <w:t>purely conditioned</w:t>
      </w:r>
      <w:r>
        <w:rPr>
          <w:sz w:val="28"/>
          <w:szCs w:val="28"/>
        </w:rPr>
        <w:t xml:space="preserve"> </w:t>
      </w:r>
      <w:r w:rsidR="009E2DB2">
        <w:rPr>
          <w:sz w:val="28"/>
          <w:szCs w:val="28"/>
        </w:rPr>
        <w:t xml:space="preserve">by pragmatics </w:t>
      </w:r>
      <w:r>
        <w:rPr>
          <w:sz w:val="28"/>
          <w:szCs w:val="28"/>
        </w:rPr>
        <w:t xml:space="preserve">and cannot be used to establish grammatical relations. The last criterion for subjecthood is case marking. If we find that the only argument of an intransitive predicate (S) is always case-marked in the same way as either the actor (A) or the undergoer (P) of a transitive sentence, we have good arguments for subjecthood. This test also fails in SLM. The only argument of an intransitive predicate in SLM can be marked with either zero, </w:t>
      </w:r>
      <w:r>
        <w:rPr>
          <w:i/>
          <w:sz w:val="28"/>
          <w:szCs w:val="28"/>
        </w:rPr>
        <w:t>=yang</w:t>
      </w:r>
      <w:r>
        <w:rPr>
          <w:sz w:val="28"/>
          <w:szCs w:val="28"/>
        </w:rPr>
        <w:t xml:space="preserve"> ‘</w:t>
      </w:r>
      <w:r>
        <w:rPr>
          <w:smallCaps/>
          <w:sz w:val="28"/>
          <w:szCs w:val="28"/>
        </w:rPr>
        <w:t>acc</w:t>
      </w:r>
      <w:r>
        <w:rPr>
          <w:sz w:val="28"/>
          <w:szCs w:val="28"/>
        </w:rPr>
        <w:t xml:space="preserve">’, </w:t>
      </w:r>
      <w:r>
        <w:rPr>
          <w:i/>
          <w:sz w:val="28"/>
          <w:szCs w:val="28"/>
        </w:rPr>
        <w:t>=nang/=dang</w:t>
      </w:r>
      <w:r>
        <w:rPr>
          <w:sz w:val="28"/>
          <w:szCs w:val="28"/>
        </w:rPr>
        <w:t xml:space="preserve"> ‘</w:t>
      </w:r>
      <w:r>
        <w:rPr>
          <w:smallCaps/>
          <w:sz w:val="28"/>
          <w:szCs w:val="28"/>
        </w:rPr>
        <w:t>dat</w:t>
      </w:r>
      <w:r>
        <w:rPr>
          <w:sz w:val="28"/>
          <w:szCs w:val="28"/>
        </w:rPr>
        <w:t xml:space="preserve">’, or </w:t>
      </w:r>
      <w:r>
        <w:rPr>
          <w:i/>
          <w:sz w:val="28"/>
          <w:szCs w:val="28"/>
        </w:rPr>
        <w:t>=dering</w:t>
      </w:r>
      <w:r>
        <w:rPr>
          <w:sz w:val="28"/>
          <w:szCs w:val="28"/>
        </w:rPr>
        <w:t xml:space="preserve"> ‘abl’.</w:t>
      </w:r>
    </w:p>
    <w:p w:rsidR="00D9338A" w:rsidRDefault="00D9338A">
      <w:pPr>
        <w:ind w:firstLine="720"/>
        <w:jc w:val="both"/>
        <w:rPr>
          <w:sz w:val="28"/>
          <w:szCs w:val="28"/>
        </w:rPr>
      </w:pPr>
      <w:r>
        <w:rPr>
          <w:sz w:val="28"/>
          <w:szCs w:val="28"/>
        </w:rPr>
        <w:t xml:space="preserve"> </w:t>
      </w:r>
    </w:p>
    <w:p w:rsidR="00D9338A" w:rsidRPr="00B31556" w:rsidRDefault="00D9338A">
      <w:pPr>
        <w:jc w:val="both"/>
        <w:rPr>
          <w:rFonts w:cs="Times New Roman"/>
          <w:noProof w:val="0"/>
          <w:sz w:val="24"/>
          <w:szCs w:val="24"/>
          <w:lang w:val="es-ES"/>
        </w:rPr>
      </w:pPr>
      <w:r w:rsidRPr="00B31556">
        <w:rPr>
          <w:rFonts w:cs="Times New Roman"/>
          <w:sz w:val="28"/>
          <w:szCs w:val="24"/>
          <w:lang w:val="es-ES"/>
        </w:rPr>
        <w:t xml:space="preserve">(10) </w:t>
      </w:r>
      <w:r w:rsidRPr="00B31556">
        <w:rPr>
          <w:rFonts w:cs="Times New Roman"/>
          <w:sz w:val="28"/>
          <w:szCs w:val="24"/>
          <w:lang w:val="es-ES"/>
        </w:rPr>
        <w:tab/>
        <w:t>Dee=</w:t>
      </w:r>
      <w:r>
        <w:rPr>
          <w:rFonts w:ascii="Symbol" w:hAnsi="Symbol" w:cs="Times New Roman"/>
          <w:sz w:val="28"/>
          <w:szCs w:val="24"/>
        </w:rPr>
        <w:t></w:t>
      </w:r>
      <w:r w:rsidRPr="00B31556">
        <w:rPr>
          <w:rFonts w:cs="Times New Roman"/>
          <w:sz w:val="28"/>
          <w:szCs w:val="24"/>
          <w:lang w:val="es-ES"/>
        </w:rPr>
        <w:t xml:space="preserve"> </w:t>
      </w:r>
      <w:r w:rsidR="002E407A">
        <w:rPr>
          <w:rFonts w:cs="Times New Roman"/>
          <w:sz w:val="28"/>
          <w:szCs w:val="24"/>
          <w:lang w:val="es-ES"/>
        </w:rPr>
        <w:tab/>
      </w:r>
      <w:r w:rsidRPr="00B31556">
        <w:rPr>
          <w:rFonts w:cs="Times New Roman"/>
          <w:sz w:val="28"/>
          <w:szCs w:val="24"/>
          <w:lang w:val="es-ES"/>
        </w:rPr>
        <w:t xml:space="preserve">su-thiidor </w:t>
      </w:r>
      <w:r w:rsidR="002E407A">
        <w:rPr>
          <w:rFonts w:cs="Times New Roman"/>
          <w:sz w:val="28"/>
          <w:szCs w:val="24"/>
          <w:lang w:val="es-ES"/>
        </w:rPr>
        <w:tab/>
      </w:r>
      <w:r w:rsidRPr="00B31556">
        <w:rPr>
          <w:rFonts w:cs="Times New Roman"/>
          <w:sz w:val="28"/>
          <w:szCs w:val="24"/>
          <w:lang w:val="es-ES"/>
        </w:rPr>
        <w:t xml:space="preserve">baava=ka. </w:t>
      </w:r>
    </w:p>
    <w:p w:rsidR="00D9338A" w:rsidRDefault="00D9338A">
      <w:pPr>
        <w:ind w:firstLine="720"/>
        <w:jc w:val="both"/>
        <w:rPr>
          <w:sz w:val="28"/>
          <w:szCs w:val="28"/>
        </w:rPr>
      </w:pPr>
      <w:r>
        <w:rPr>
          <w:smallCaps/>
          <w:sz w:val="28"/>
          <w:szCs w:val="28"/>
        </w:rPr>
        <w:t>3s</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-sleep </w:t>
      </w:r>
      <w:r w:rsidR="002E407A">
        <w:rPr>
          <w:sz w:val="28"/>
          <w:szCs w:val="28"/>
        </w:rPr>
        <w:tab/>
      </w:r>
      <w:r>
        <w:rPr>
          <w:sz w:val="28"/>
          <w:szCs w:val="28"/>
        </w:rPr>
        <w:t>down=</w:t>
      </w:r>
      <w:r>
        <w:rPr>
          <w:smallCaps/>
          <w:sz w:val="28"/>
          <w:szCs w:val="28"/>
        </w:rPr>
        <w:t>loc</w:t>
      </w:r>
      <w:r>
        <w:rPr>
          <w:sz w:val="28"/>
          <w:szCs w:val="28"/>
        </w:rPr>
        <w:t xml:space="preserve"> </w:t>
      </w:r>
    </w:p>
    <w:p w:rsidR="00D9338A" w:rsidRPr="007720C2" w:rsidRDefault="00D9338A">
      <w:pPr>
        <w:ind w:firstLine="720"/>
        <w:jc w:val="both"/>
        <w:rPr>
          <w:sz w:val="28"/>
          <w:szCs w:val="28"/>
          <w:lang w:val="es-ES"/>
        </w:rPr>
      </w:pPr>
      <w:r>
        <w:rPr>
          <w:sz w:val="28"/>
          <w:szCs w:val="28"/>
        </w:rPr>
        <w:t xml:space="preserve">‘He slept downstairs.’ </w:t>
      </w:r>
      <w:r w:rsidRPr="007720C2">
        <w:rPr>
          <w:sz w:val="28"/>
          <w:szCs w:val="28"/>
          <w:lang w:val="es-ES"/>
        </w:rPr>
        <w:t xml:space="preserve">(K051205nar05) </w:t>
      </w:r>
    </w:p>
    <w:p w:rsidR="00D9338A" w:rsidRPr="007720C2" w:rsidRDefault="00D9338A">
      <w:pPr>
        <w:ind w:firstLine="720"/>
        <w:jc w:val="both"/>
        <w:rPr>
          <w:sz w:val="28"/>
          <w:szCs w:val="28"/>
          <w:lang w:val="es-ES"/>
        </w:rPr>
      </w:pPr>
      <w:r w:rsidRPr="007720C2">
        <w:rPr>
          <w:sz w:val="28"/>
          <w:szCs w:val="28"/>
          <w:lang w:val="es-ES"/>
        </w:rPr>
        <w:t xml:space="preserve"> </w:t>
      </w:r>
    </w:p>
    <w:p w:rsidR="00D9338A" w:rsidRPr="007720C2" w:rsidRDefault="00D9338A">
      <w:pPr>
        <w:jc w:val="both"/>
        <w:rPr>
          <w:rFonts w:cs="Times New Roman"/>
          <w:noProof w:val="0"/>
          <w:sz w:val="24"/>
          <w:szCs w:val="24"/>
          <w:lang w:val="es-ES"/>
        </w:rPr>
      </w:pPr>
      <w:r w:rsidRPr="007720C2">
        <w:rPr>
          <w:rFonts w:cs="Times New Roman"/>
          <w:sz w:val="28"/>
          <w:szCs w:val="24"/>
          <w:lang w:val="es-ES"/>
        </w:rPr>
        <w:t xml:space="preserve">(11) </w:t>
      </w:r>
      <w:r w:rsidRPr="007720C2">
        <w:rPr>
          <w:rFonts w:cs="Times New Roman"/>
          <w:sz w:val="28"/>
          <w:szCs w:val="24"/>
          <w:lang w:val="es-ES"/>
        </w:rPr>
        <w:tab/>
      </w:r>
      <w:r w:rsidRPr="007720C2">
        <w:rPr>
          <w:rFonts w:cs="Times New Roman"/>
          <w:i/>
          <w:sz w:val="28"/>
          <w:szCs w:val="24"/>
          <w:lang w:val="es-ES"/>
        </w:rPr>
        <w:t>Titanic</w:t>
      </w:r>
      <w:r w:rsidR="002E407A">
        <w:rPr>
          <w:rFonts w:cs="Times New Roman"/>
          <w:i/>
          <w:sz w:val="28"/>
          <w:szCs w:val="24"/>
          <w:lang w:val="es-ES"/>
        </w:rPr>
        <w:tab/>
      </w:r>
      <w:r w:rsidRPr="007720C2">
        <w:rPr>
          <w:rFonts w:cs="Times New Roman"/>
          <w:sz w:val="28"/>
          <w:szCs w:val="24"/>
          <w:lang w:val="es-ES"/>
        </w:rPr>
        <w:t xml:space="preserve"> kappal=</w:t>
      </w:r>
      <w:r w:rsidRPr="007720C2">
        <w:rPr>
          <w:rFonts w:cs="Times New Roman"/>
          <w:b/>
          <w:sz w:val="28"/>
          <w:szCs w:val="24"/>
          <w:lang w:val="es-ES"/>
        </w:rPr>
        <w:t>yang</w:t>
      </w:r>
      <w:r w:rsidRPr="007720C2">
        <w:rPr>
          <w:rFonts w:cs="Times New Roman"/>
          <w:sz w:val="28"/>
          <w:szCs w:val="24"/>
          <w:lang w:val="es-ES"/>
        </w:rPr>
        <w:t xml:space="preserve"> </w:t>
      </w:r>
      <w:r w:rsidR="002E407A">
        <w:rPr>
          <w:rFonts w:cs="Times New Roman"/>
          <w:sz w:val="28"/>
          <w:szCs w:val="24"/>
          <w:lang w:val="es-ES"/>
        </w:rPr>
        <w:tab/>
      </w:r>
      <w:r w:rsidRPr="007720C2">
        <w:rPr>
          <w:rFonts w:cs="Times New Roman"/>
          <w:sz w:val="28"/>
          <w:szCs w:val="24"/>
          <w:lang w:val="es-ES"/>
        </w:rPr>
        <w:t xml:space="preserve">su-thìnggalam. </w:t>
      </w:r>
    </w:p>
    <w:p w:rsidR="00D9338A" w:rsidRDefault="00D9338A">
      <w:pPr>
        <w:ind w:firstLine="720"/>
        <w:jc w:val="both"/>
        <w:rPr>
          <w:sz w:val="28"/>
          <w:szCs w:val="28"/>
        </w:rPr>
      </w:pPr>
      <w:r>
        <w:rPr>
          <w:sz w:val="28"/>
          <w:szCs w:val="28"/>
        </w:rPr>
        <w:t xml:space="preserve">Titanic </w:t>
      </w:r>
      <w:r w:rsidR="002E407A">
        <w:rPr>
          <w:sz w:val="28"/>
          <w:szCs w:val="28"/>
        </w:rPr>
        <w:tab/>
      </w:r>
      <w:r>
        <w:rPr>
          <w:sz w:val="28"/>
          <w:szCs w:val="28"/>
        </w:rPr>
        <w:t>ship=</w:t>
      </w:r>
      <w:r>
        <w:rPr>
          <w:smallCaps/>
          <w:sz w:val="28"/>
          <w:szCs w:val="28"/>
        </w:rPr>
        <w:t>acc</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-sink </w:t>
      </w:r>
    </w:p>
    <w:p w:rsidR="00D9338A" w:rsidRDefault="00D9338A">
      <w:r>
        <w:rPr>
          <w:sz w:val="28"/>
          <w:szCs w:val="28"/>
        </w:rPr>
        <w:tab/>
      </w:r>
      <w:r w:rsidRPr="00930BDB">
        <w:rPr>
          <w:sz w:val="28"/>
          <w:szCs w:val="28"/>
        </w:rPr>
        <w:t>‘</w:t>
      </w:r>
      <w:r>
        <w:rPr>
          <w:sz w:val="28"/>
        </w:rPr>
        <w:t xml:space="preserve">The ship “Titanic” sank.’ (K081104eli05) </w:t>
      </w:r>
    </w:p>
    <w:p w:rsidR="00D9338A" w:rsidRDefault="00D9338A">
      <w:pPr>
        <w:ind w:firstLine="720"/>
        <w:jc w:val="both"/>
        <w:rPr>
          <w:sz w:val="28"/>
          <w:szCs w:val="28"/>
        </w:rPr>
      </w:pPr>
      <w:r>
        <w:rPr>
          <w:sz w:val="28"/>
          <w:szCs w:val="28"/>
        </w:rPr>
        <w:lastRenderedPageBreak/>
        <w:t xml:space="preserve"> </w:t>
      </w:r>
    </w:p>
    <w:p w:rsidR="00D9338A" w:rsidRDefault="00D9338A">
      <w:pPr>
        <w:jc w:val="both"/>
        <w:rPr>
          <w:rFonts w:cs="Times New Roman"/>
          <w:noProof w:val="0"/>
          <w:sz w:val="24"/>
          <w:szCs w:val="24"/>
        </w:rPr>
      </w:pPr>
      <w:r>
        <w:rPr>
          <w:rFonts w:cs="Times New Roman"/>
          <w:sz w:val="28"/>
          <w:szCs w:val="24"/>
        </w:rPr>
        <w:t xml:space="preserve">(12) </w:t>
      </w:r>
      <w:r>
        <w:rPr>
          <w:rFonts w:cs="Times New Roman"/>
          <w:sz w:val="28"/>
          <w:szCs w:val="24"/>
        </w:rPr>
        <w:tab/>
        <w:t>Go=</w:t>
      </w:r>
      <w:r>
        <w:rPr>
          <w:rFonts w:cs="Times New Roman"/>
          <w:b/>
          <w:sz w:val="28"/>
          <w:szCs w:val="24"/>
        </w:rPr>
        <w:t>dang</w:t>
      </w:r>
      <w:r>
        <w:rPr>
          <w:rFonts w:cs="Times New Roman"/>
          <w:sz w:val="28"/>
          <w:szCs w:val="24"/>
        </w:rPr>
        <w:t xml:space="preserve"> </w:t>
      </w:r>
      <w:r w:rsidR="002E407A">
        <w:rPr>
          <w:rFonts w:cs="Times New Roman"/>
          <w:sz w:val="28"/>
          <w:szCs w:val="24"/>
        </w:rPr>
        <w:tab/>
      </w:r>
      <w:r w:rsidR="002E407A">
        <w:rPr>
          <w:rFonts w:cs="Times New Roman"/>
          <w:sz w:val="28"/>
          <w:szCs w:val="24"/>
        </w:rPr>
        <w:tab/>
      </w:r>
      <w:r>
        <w:rPr>
          <w:rFonts w:cs="Times New Roman"/>
          <w:sz w:val="28"/>
          <w:szCs w:val="24"/>
        </w:rPr>
        <w:t xml:space="preserve">karang </w:t>
      </w:r>
      <w:r w:rsidR="002E407A">
        <w:rPr>
          <w:rFonts w:cs="Times New Roman"/>
          <w:sz w:val="28"/>
          <w:szCs w:val="24"/>
        </w:rPr>
        <w:tab/>
      </w:r>
      <w:r>
        <w:rPr>
          <w:rFonts w:cs="Times New Roman"/>
          <w:sz w:val="28"/>
          <w:szCs w:val="24"/>
        </w:rPr>
        <w:t xml:space="preserve">bannyak </w:t>
      </w:r>
      <w:r w:rsidR="002E407A">
        <w:rPr>
          <w:rFonts w:cs="Times New Roman"/>
          <w:sz w:val="28"/>
          <w:szCs w:val="24"/>
        </w:rPr>
        <w:tab/>
      </w:r>
      <w:r>
        <w:rPr>
          <w:rFonts w:cs="Times New Roman"/>
          <w:sz w:val="28"/>
          <w:szCs w:val="24"/>
        </w:rPr>
        <w:t xml:space="preserve">thàràsìggar. </w:t>
      </w:r>
    </w:p>
    <w:p w:rsidR="00D9338A" w:rsidRDefault="00D9338A">
      <w:pPr>
        <w:ind w:firstLine="720"/>
        <w:jc w:val="both"/>
        <w:rPr>
          <w:sz w:val="28"/>
          <w:szCs w:val="28"/>
        </w:rPr>
      </w:pPr>
      <w:r>
        <w:rPr>
          <w:sz w:val="28"/>
          <w:szCs w:val="28"/>
        </w:rPr>
        <w:t>1</w:t>
      </w:r>
      <w:r>
        <w:rPr>
          <w:smallCaps/>
          <w:sz w:val="28"/>
          <w:szCs w:val="28"/>
        </w:rPr>
        <w:t>s.familiar</w:t>
      </w:r>
      <w:r>
        <w:rPr>
          <w:sz w:val="28"/>
          <w:szCs w:val="28"/>
        </w:rPr>
        <w:t>=</w:t>
      </w:r>
      <w:r>
        <w:rPr>
          <w:smallCaps/>
          <w:sz w:val="28"/>
          <w:szCs w:val="28"/>
        </w:rPr>
        <w:t>dat</w:t>
      </w:r>
      <w:r>
        <w:rPr>
          <w:sz w:val="28"/>
          <w:szCs w:val="28"/>
        </w:rPr>
        <w:t xml:space="preserve"> </w:t>
      </w:r>
      <w:r w:rsidR="002E407A">
        <w:rPr>
          <w:sz w:val="28"/>
          <w:szCs w:val="28"/>
        </w:rPr>
        <w:tab/>
      </w:r>
      <w:r>
        <w:rPr>
          <w:sz w:val="28"/>
          <w:szCs w:val="28"/>
        </w:rPr>
        <w:t xml:space="preserve">now </w:t>
      </w:r>
      <w:r w:rsidR="002E407A">
        <w:rPr>
          <w:sz w:val="28"/>
          <w:szCs w:val="28"/>
        </w:rPr>
        <w:tab/>
      </w:r>
      <w:r w:rsidR="002E407A">
        <w:rPr>
          <w:sz w:val="28"/>
          <w:szCs w:val="28"/>
        </w:rPr>
        <w:tab/>
      </w:r>
      <w:r>
        <w:rPr>
          <w:sz w:val="28"/>
          <w:szCs w:val="28"/>
        </w:rPr>
        <w:t xml:space="preserve">very </w:t>
      </w:r>
      <w:r w:rsidR="002E407A">
        <w:rPr>
          <w:sz w:val="28"/>
          <w:szCs w:val="28"/>
        </w:rPr>
        <w:tab/>
      </w:r>
      <w:r w:rsidR="002E407A">
        <w:rPr>
          <w:sz w:val="28"/>
          <w:szCs w:val="28"/>
        </w:rPr>
        <w:tab/>
      </w:r>
      <w:r>
        <w:rPr>
          <w:sz w:val="28"/>
          <w:szCs w:val="28"/>
        </w:rPr>
        <w:t xml:space="preserve">sick </w:t>
      </w:r>
    </w:p>
    <w:p w:rsidR="00D9338A" w:rsidRDefault="00D9338A">
      <w:r>
        <w:rPr>
          <w:sz w:val="28"/>
          <w:szCs w:val="28"/>
        </w:rPr>
        <w:tab/>
      </w:r>
      <w:r w:rsidRPr="00930BDB">
        <w:rPr>
          <w:sz w:val="28"/>
          <w:szCs w:val="28"/>
        </w:rPr>
        <w:t>‘</w:t>
      </w:r>
      <w:r>
        <w:rPr>
          <w:sz w:val="28"/>
        </w:rPr>
        <w:t xml:space="preserve">I am now very sick.’ (B060115nar04) </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(13) </w:t>
      </w:r>
      <w:r>
        <w:rPr>
          <w:rFonts w:cs="Times New Roman"/>
          <w:sz w:val="28"/>
          <w:szCs w:val="24"/>
        </w:rPr>
        <w:tab/>
      </w:r>
      <w:r>
        <w:rPr>
          <w:rFonts w:cs="Times New Roman"/>
          <w:i/>
          <w:sz w:val="28"/>
          <w:szCs w:val="24"/>
        </w:rPr>
        <w:t>Police</w:t>
      </w:r>
      <w:r>
        <w:rPr>
          <w:rFonts w:cs="Times New Roman"/>
          <w:sz w:val="28"/>
          <w:szCs w:val="24"/>
        </w:rPr>
        <w:t>=</w:t>
      </w:r>
      <w:r>
        <w:rPr>
          <w:rFonts w:cs="Times New Roman"/>
          <w:b/>
          <w:sz w:val="28"/>
          <w:szCs w:val="24"/>
        </w:rPr>
        <w:t>dering</w:t>
      </w:r>
      <w:r>
        <w:rPr>
          <w:rFonts w:cs="Times New Roman"/>
          <w:sz w:val="28"/>
          <w:szCs w:val="24"/>
        </w:rPr>
        <w:t xml:space="preserve"> </w:t>
      </w:r>
      <w:r w:rsidR="002E407A">
        <w:rPr>
          <w:rFonts w:cs="Times New Roman"/>
          <w:sz w:val="28"/>
          <w:szCs w:val="24"/>
        </w:rPr>
        <w:tab/>
      </w:r>
      <w:r>
        <w:rPr>
          <w:rFonts w:cs="Times New Roman"/>
          <w:sz w:val="28"/>
          <w:szCs w:val="24"/>
        </w:rPr>
        <w:t xml:space="preserve">su-dhaathang. </w:t>
      </w:r>
    </w:p>
    <w:p w:rsidR="00D9338A" w:rsidRDefault="00D9338A">
      <w:pPr>
        <w:ind w:firstLine="720"/>
        <w:jc w:val="both"/>
        <w:rPr>
          <w:sz w:val="28"/>
          <w:szCs w:val="28"/>
        </w:rPr>
      </w:pPr>
      <w:r>
        <w:rPr>
          <w:sz w:val="28"/>
          <w:szCs w:val="28"/>
        </w:rPr>
        <w:t>police=</w:t>
      </w:r>
      <w:r>
        <w:rPr>
          <w:smallCaps/>
          <w:sz w:val="28"/>
          <w:szCs w:val="28"/>
        </w:rPr>
        <w:t>instr</w:t>
      </w:r>
      <w:r>
        <w:rPr>
          <w:sz w:val="28"/>
          <w:szCs w:val="28"/>
        </w:rPr>
        <w:t xml:space="preserve"> </w:t>
      </w:r>
      <w:r w:rsidR="002E407A">
        <w:rPr>
          <w:sz w:val="28"/>
          <w:szCs w:val="28"/>
        </w:rPr>
        <w:tab/>
      </w:r>
      <w:r>
        <w:rPr>
          <w:smallCaps/>
          <w:sz w:val="28"/>
          <w:szCs w:val="28"/>
        </w:rPr>
        <w:t>past</w:t>
      </w:r>
      <w:r>
        <w:rPr>
          <w:sz w:val="28"/>
          <w:szCs w:val="28"/>
        </w:rPr>
        <w:t xml:space="preserve">-come </w:t>
      </w:r>
    </w:p>
    <w:p w:rsidR="00D9338A" w:rsidRDefault="00D9338A">
      <w:r>
        <w:rPr>
          <w:sz w:val="28"/>
          <w:szCs w:val="28"/>
        </w:rPr>
        <w:tab/>
      </w:r>
      <w:r w:rsidRPr="00930BDB">
        <w:rPr>
          <w:sz w:val="28"/>
          <w:szCs w:val="28"/>
        </w:rPr>
        <w:t>‘</w:t>
      </w:r>
      <w:r>
        <w:rPr>
          <w:sz w:val="28"/>
        </w:rPr>
        <w:t xml:space="preserve">The police came.’ (K081105eli02)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For transitive sentences, the most typical case combinations include</w:t>
      </w:r>
    </w:p>
    <w:p w:rsidR="00D9338A" w:rsidRPr="00B31556" w:rsidRDefault="00D9338A">
      <w:pPr>
        <w:spacing w:before="50"/>
        <w:ind w:firstLine="720"/>
        <w:jc w:val="both"/>
        <w:rPr>
          <w:sz w:val="28"/>
          <w:szCs w:val="28"/>
          <w:lang w:val="nl-NL"/>
        </w:rPr>
      </w:pPr>
      <w:r w:rsidRPr="00B31556">
        <w:rPr>
          <w:sz w:val="28"/>
          <w:szCs w:val="28"/>
          <w:lang w:val="nl-NL"/>
        </w:rPr>
        <w:t>•</w:t>
      </w:r>
      <w:r w:rsidRPr="00B31556">
        <w:rPr>
          <w:sz w:val="28"/>
          <w:szCs w:val="28"/>
          <w:lang w:val="nl-NL"/>
        </w:rPr>
        <w:tab/>
      </w:r>
      <w:r>
        <w:rPr>
          <w:rFonts w:ascii="Symbol" w:hAnsi="Symbol"/>
          <w:sz w:val="28"/>
          <w:szCs w:val="28"/>
        </w:rPr>
        <w:t></w:t>
      </w:r>
      <w:r w:rsidRPr="00B31556">
        <w:rPr>
          <w:sz w:val="28"/>
          <w:szCs w:val="28"/>
          <w:lang w:val="nl-NL"/>
        </w:rPr>
        <w:t>-</w:t>
      </w:r>
      <w:r>
        <w:rPr>
          <w:rFonts w:ascii="Symbol" w:hAnsi="Symbol"/>
          <w:sz w:val="28"/>
          <w:szCs w:val="28"/>
        </w:rPr>
        <w:t></w:t>
      </w:r>
      <w:r w:rsidRPr="00B31556">
        <w:rPr>
          <w:sz w:val="28"/>
          <w:szCs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Pr>
          <w:rFonts w:ascii="Symbol" w:hAnsi="Symbol"/>
          <w:sz w:val="28"/>
        </w:rPr>
        <w:t></w:t>
      </w:r>
      <w:r w:rsidRPr="00B31556">
        <w:rPr>
          <w:sz w:val="28"/>
          <w:lang w:val="nl-NL"/>
        </w:rPr>
        <w:t>-</w:t>
      </w:r>
      <w:r w:rsidRPr="00B31556">
        <w:rPr>
          <w:smallCaps/>
          <w:sz w:val="28"/>
          <w:lang w:val="nl-NL"/>
        </w:rPr>
        <w:t>acc</w:t>
      </w:r>
      <w:r w:rsidRPr="00B31556">
        <w:rPr>
          <w:sz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Pr>
          <w:rFonts w:ascii="Symbol" w:hAnsi="Symbol"/>
          <w:sz w:val="28"/>
        </w:rPr>
        <w:t></w:t>
      </w:r>
      <w:r w:rsidRPr="00B31556">
        <w:rPr>
          <w:sz w:val="28"/>
          <w:lang w:val="nl-NL"/>
        </w:rPr>
        <w:t>-</w:t>
      </w:r>
      <w:r w:rsidRPr="00B31556">
        <w:rPr>
          <w:smallCaps/>
          <w:sz w:val="28"/>
          <w:lang w:val="nl-NL"/>
        </w:rPr>
        <w:t>dat</w:t>
      </w:r>
      <w:r w:rsidRPr="00B31556">
        <w:rPr>
          <w:sz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sidRPr="00B31556">
        <w:rPr>
          <w:smallCaps/>
          <w:sz w:val="28"/>
          <w:lang w:val="nl-NL"/>
        </w:rPr>
        <w:t>dat</w:t>
      </w:r>
      <w:r w:rsidRPr="00B31556">
        <w:rPr>
          <w:sz w:val="28"/>
          <w:lang w:val="nl-NL"/>
        </w:rPr>
        <w:t>-</w:t>
      </w:r>
      <w:r>
        <w:rPr>
          <w:rFonts w:ascii="Symbol" w:hAnsi="Symbol"/>
          <w:sz w:val="28"/>
        </w:rPr>
        <w:t></w:t>
      </w:r>
      <w:r w:rsidRPr="00B31556">
        <w:rPr>
          <w:sz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sidRPr="00B31556">
        <w:rPr>
          <w:smallCaps/>
          <w:sz w:val="28"/>
          <w:lang w:val="nl-NL"/>
        </w:rPr>
        <w:t>dat</w:t>
      </w:r>
      <w:r w:rsidRPr="00B31556">
        <w:rPr>
          <w:sz w:val="28"/>
          <w:lang w:val="nl-NL"/>
        </w:rPr>
        <w:t>-</w:t>
      </w:r>
      <w:r w:rsidRPr="00B31556">
        <w:rPr>
          <w:smallCaps/>
          <w:sz w:val="28"/>
          <w:lang w:val="nl-NL"/>
        </w:rPr>
        <w:t>acc</w:t>
      </w:r>
      <w:r w:rsidRPr="00B31556">
        <w:rPr>
          <w:sz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sidRPr="00B31556">
        <w:rPr>
          <w:smallCaps/>
          <w:sz w:val="28"/>
          <w:lang w:val="nl-NL"/>
        </w:rPr>
        <w:t>dat</w:t>
      </w:r>
      <w:r w:rsidRPr="00B31556">
        <w:rPr>
          <w:sz w:val="28"/>
          <w:lang w:val="nl-NL"/>
        </w:rPr>
        <w:t>-</w:t>
      </w:r>
      <w:r w:rsidRPr="00B31556">
        <w:rPr>
          <w:smallCaps/>
          <w:sz w:val="28"/>
          <w:lang w:val="nl-NL"/>
        </w:rPr>
        <w:t>dat</w:t>
      </w:r>
      <w:r w:rsidRPr="00B31556">
        <w:rPr>
          <w:sz w:val="28"/>
          <w:lang w:val="nl-NL"/>
        </w:rPr>
        <w:t xml:space="preserve"> </w:t>
      </w:r>
    </w:p>
    <w:p w:rsidR="00D9338A" w:rsidRDefault="00D9338A">
      <w:r w:rsidRPr="007720C2">
        <w:rPr>
          <w:lang w:val="nl-NL"/>
        </w:rPr>
        <w:tab/>
      </w:r>
      <w:r>
        <w:t>•</w:t>
      </w:r>
      <w:r>
        <w:rPr>
          <w:sz w:val="28"/>
        </w:rPr>
        <w:tab/>
      </w:r>
      <w:r>
        <w:rPr>
          <w:smallCaps/>
          <w:sz w:val="28"/>
        </w:rPr>
        <w:t>abl</w:t>
      </w:r>
      <w:r>
        <w:rPr>
          <w:sz w:val="28"/>
        </w:rPr>
        <w:t>-</w:t>
      </w:r>
      <w:r>
        <w:rPr>
          <w:rFonts w:ascii="Symbol" w:hAnsi="Symbol"/>
          <w:sz w:val="28"/>
        </w:rPr>
        <w:t></w:t>
      </w:r>
      <w:r>
        <w:rPr>
          <w:sz w:val="28"/>
        </w:rPr>
        <w:t xml:space="preserve"> </w:t>
      </w:r>
    </w:p>
    <w:p w:rsidR="00D9338A" w:rsidRDefault="00D9338A">
      <w:r>
        <w:tab/>
        <w:t>•</w:t>
      </w:r>
      <w:r>
        <w:rPr>
          <w:sz w:val="28"/>
        </w:rPr>
        <w:tab/>
      </w:r>
      <w:r>
        <w:rPr>
          <w:smallCaps/>
          <w:sz w:val="28"/>
        </w:rPr>
        <w:t>abl</w:t>
      </w:r>
      <w:r>
        <w:rPr>
          <w:sz w:val="28"/>
        </w:rPr>
        <w:t>-</w:t>
      </w:r>
      <w:r>
        <w:rPr>
          <w:smallCaps/>
          <w:sz w:val="28"/>
        </w:rPr>
        <w:t>acc</w:t>
      </w:r>
      <w:r>
        <w:rPr>
          <w:sz w:val="28"/>
        </w:rPr>
        <w:t xml:space="preserve"> </w:t>
      </w:r>
    </w:p>
    <w:p w:rsidR="00D9338A" w:rsidRDefault="00D9338A">
      <w:pPr>
        <w:rPr>
          <w:sz w:val="28"/>
        </w:rPr>
      </w:pPr>
      <w:r>
        <w:tab/>
        <w:t>•</w:t>
      </w:r>
      <w:r>
        <w:rPr>
          <w:sz w:val="28"/>
        </w:rPr>
        <w:tab/>
      </w:r>
      <w:r>
        <w:rPr>
          <w:smallCaps/>
          <w:sz w:val="28"/>
        </w:rPr>
        <w:t>abl</w:t>
      </w:r>
      <w:r>
        <w:rPr>
          <w:sz w:val="28"/>
        </w:rPr>
        <w:t>-</w:t>
      </w:r>
      <w:r>
        <w:rPr>
          <w:smallCaps/>
          <w:sz w:val="28"/>
        </w:rPr>
        <w:t>dat</w:t>
      </w:r>
      <w:r>
        <w:rPr>
          <w:sz w:val="28"/>
        </w:rPr>
        <w:t xml:space="preserve"> </w:t>
      </w:r>
    </w:p>
    <w:p w:rsidR="00D9338A" w:rsidRDefault="00D9338A"/>
    <w:p w:rsidR="00D9338A" w:rsidRDefault="00D9338A">
      <w:pPr>
        <w:spacing w:before="60"/>
        <w:ind w:firstLine="720"/>
        <w:jc w:val="both"/>
        <w:rPr>
          <w:sz w:val="28"/>
          <w:szCs w:val="28"/>
        </w:rPr>
      </w:pPr>
      <w:r>
        <w:rPr>
          <w:sz w:val="28"/>
          <w:szCs w:val="28"/>
        </w:rPr>
        <w:t>There is no space here to illustrate all these patterns, but the following three examples should suffice to illustrate the diversity.</w:t>
      </w:r>
    </w:p>
    <w:p w:rsidR="00D9338A" w:rsidRDefault="00D9338A">
      <w:pPr>
        <w:ind w:firstLine="720"/>
        <w:jc w:val="both"/>
        <w:rPr>
          <w:sz w:val="28"/>
          <w:szCs w:val="28"/>
        </w:rPr>
      </w:pPr>
      <w:r>
        <w:rPr>
          <w:sz w:val="28"/>
          <w:szCs w:val="28"/>
        </w:rPr>
        <w:t xml:space="preserve"> </w:t>
      </w:r>
    </w:p>
    <w:p w:rsidR="00D9338A" w:rsidRPr="00B31556" w:rsidRDefault="00D9338A">
      <w:pPr>
        <w:jc w:val="both"/>
        <w:rPr>
          <w:rFonts w:cs="Times New Roman"/>
          <w:noProof w:val="0"/>
          <w:sz w:val="24"/>
          <w:szCs w:val="24"/>
          <w:lang w:val="es-ES"/>
        </w:rPr>
      </w:pPr>
      <w:r w:rsidRPr="00B31556">
        <w:rPr>
          <w:rFonts w:cs="Times New Roman"/>
          <w:sz w:val="28"/>
          <w:szCs w:val="24"/>
          <w:lang w:val="es-ES"/>
        </w:rPr>
        <w:t xml:space="preserve">(14) </w:t>
      </w:r>
      <w:r w:rsidRPr="00B31556">
        <w:rPr>
          <w:rFonts w:cs="Times New Roman"/>
          <w:sz w:val="28"/>
          <w:szCs w:val="24"/>
          <w:lang w:val="es-ES"/>
        </w:rPr>
        <w:tab/>
        <w:t>Rose-red=</w:t>
      </w:r>
      <w:r>
        <w:rPr>
          <w:rFonts w:ascii="Symbol" w:hAnsi="Symbol" w:cs="Times New Roman"/>
          <w:sz w:val="28"/>
          <w:szCs w:val="24"/>
        </w:rPr>
        <w:t></w:t>
      </w:r>
      <w:r w:rsidRPr="00B31556">
        <w:rPr>
          <w:rFonts w:cs="Times New Roman"/>
          <w:sz w:val="28"/>
          <w:szCs w:val="24"/>
          <w:lang w:val="es-ES"/>
        </w:rPr>
        <w:t xml:space="preserve"> </w:t>
      </w:r>
      <w:r w:rsidR="002E407A">
        <w:rPr>
          <w:rFonts w:cs="Times New Roman"/>
          <w:sz w:val="28"/>
          <w:szCs w:val="24"/>
          <w:lang w:val="es-ES"/>
        </w:rPr>
        <w:tab/>
      </w:r>
      <w:r w:rsidRPr="00B31556">
        <w:rPr>
          <w:rFonts w:cs="Times New Roman"/>
          <w:sz w:val="28"/>
          <w:szCs w:val="24"/>
          <w:lang w:val="es-ES"/>
        </w:rPr>
        <w:t>buurung=</w:t>
      </w:r>
      <w:r w:rsidRPr="00B31556">
        <w:rPr>
          <w:rFonts w:cs="Times New Roman"/>
          <w:b/>
          <w:sz w:val="28"/>
          <w:szCs w:val="24"/>
          <w:lang w:val="es-ES"/>
        </w:rPr>
        <w:t>nang</w:t>
      </w:r>
      <w:r w:rsidRPr="00B31556">
        <w:rPr>
          <w:rFonts w:cs="Times New Roman"/>
          <w:sz w:val="28"/>
          <w:szCs w:val="24"/>
          <w:lang w:val="es-ES"/>
        </w:rPr>
        <w:t xml:space="preserve"> </w:t>
      </w:r>
      <w:r w:rsidR="002E407A">
        <w:rPr>
          <w:rFonts w:cs="Times New Roman"/>
          <w:sz w:val="28"/>
          <w:szCs w:val="24"/>
          <w:lang w:val="es-ES"/>
        </w:rPr>
        <w:tab/>
      </w:r>
      <w:r w:rsidRPr="00B31556">
        <w:rPr>
          <w:rFonts w:cs="Times New Roman"/>
          <w:sz w:val="28"/>
          <w:szCs w:val="24"/>
          <w:lang w:val="es-ES"/>
        </w:rPr>
        <w:t xml:space="preserve">su-puukul. </w:t>
      </w:r>
    </w:p>
    <w:p w:rsidR="00D9338A" w:rsidRDefault="00D9338A">
      <w:pPr>
        <w:ind w:firstLine="720"/>
        <w:jc w:val="both"/>
        <w:rPr>
          <w:sz w:val="28"/>
          <w:szCs w:val="28"/>
        </w:rPr>
      </w:pPr>
      <w:r>
        <w:rPr>
          <w:sz w:val="28"/>
          <w:szCs w:val="28"/>
        </w:rPr>
        <w:t xml:space="preserve">Rose-red </w:t>
      </w:r>
      <w:r w:rsidR="002E407A">
        <w:rPr>
          <w:sz w:val="28"/>
          <w:szCs w:val="28"/>
        </w:rPr>
        <w:tab/>
      </w:r>
      <w:r w:rsidR="002E407A">
        <w:rPr>
          <w:sz w:val="28"/>
          <w:szCs w:val="28"/>
        </w:rPr>
        <w:tab/>
      </w:r>
      <w:r>
        <w:rPr>
          <w:sz w:val="28"/>
          <w:szCs w:val="28"/>
        </w:rPr>
        <w:t>bird=</w:t>
      </w:r>
      <w:r>
        <w:rPr>
          <w:smallCaps/>
          <w:sz w:val="28"/>
          <w:szCs w:val="28"/>
        </w:rPr>
        <w:t>dat</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-hit </w:t>
      </w:r>
    </w:p>
    <w:p w:rsidR="00D9338A" w:rsidRPr="00930BDB" w:rsidRDefault="00D9338A">
      <w:pPr>
        <w:rPr>
          <w:lang w:val="nl-NL"/>
        </w:rPr>
      </w:pPr>
      <w:r>
        <w:rPr>
          <w:sz w:val="28"/>
          <w:szCs w:val="28"/>
        </w:rPr>
        <w:tab/>
      </w:r>
      <w:r w:rsidRPr="00930BDB">
        <w:rPr>
          <w:sz w:val="28"/>
          <w:szCs w:val="28"/>
        </w:rPr>
        <w:t>‘</w:t>
      </w:r>
      <w:r>
        <w:rPr>
          <w:sz w:val="28"/>
        </w:rPr>
        <w:t xml:space="preserve">Rose-red hit the bird.’ </w:t>
      </w:r>
      <w:r w:rsidRPr="00930BDB">
        <w:rPr>
          <w:sz w:val="28"/>
          <w:lang w:val="nl-NL"/>
        </w:rPr>
        <w:t xml:space="preserve">(K070000wrt04) </w:t>
      </w:r>
    </w:p>
    <w:p w:rsidR="00D9338A" w:rsidRPr="00930BDB" w:rsidRDefault="00D9338A">
      <w:pPr>
        <w:rPr>
          <w:lang w:val="nl-NL"/>
        </w:rPr>
      </w:pPr>
      <w:r w:rsidRPr="00930BDB">
        <w:rPr>
          <w:lang w:val="nl-NL"/>
        </w:rPr>
        <w:t xml:space="preserve"> </w:t>
      </w:r>
    </w:p>
    <w:p w:rsidR="00D9338A" w:rsidRPr="00930BDB" w:rsidRDefault="00D9338A">
      <w:pPr>
        <w:jc w:val="both"/>
        <w:rPr>
          <w:rFonts w:cs="Times New Roman"/>
          <w:noProof w:val="0"/>
          <w:sz w:val="24"/>
          <w:szCs w:val="24"/>
          <w:lang w:val="nl-NL"/>
        </w:rPr>
      </w:pPr>
      <w:r w:rsidRPr="00930BDB">
        <w:rPr>
          <w:rFonts w:cs="Times New Roman"/>
          <w:sz w:val="28"/>
          <w:szCs w:val="24"/>
          <w:lang w:val="nl-NL"/>
        </w:rPr>
        <w:t xml:space="preserve">(15) </w:t>
      </w:r>
      <w:r w:rsidRPr="00930BDB">
        <w:rPr>
          <w:rFonts w:cs="Times New Roman"/>
          <w:sz w:val="28"/>
          <w:szCs w:val="24"/>
          <w:lang w:val="nl-NL"/>
        </w:rPr>
        <w:tab/>
        <w:t>aathi=</w:t>
      </w:r>
      <w:r w:rsidRPr="00930BDB">
        <w:rPr>
          <w:rFonts w:cs="Times New Roman"/>
          <w:b/>
          <w:sz w:val="28"/>
          <w:szCs w:val="24"/>
          <w:lang w:val="nl-NL"/>
        </w:rPr>
        <w:t>yang</w:t>
      </w:r>
      <w:r w:rsidRPr="00930BDB">
        <w:rPr>
          <w:rFonts w:cs="Times New Roman"/>
          <w:sz w:val="28"/>
          <w:szCs w:val="24"/>
          <w:lang w:val="nl-NL"/>
        </w:rPr>
        <w:t xml:space="preserve"> </w:t>
      </w:r>
      <w:r w:rsidR="002E407A">
        <w:rPr>
          <w:rFonts w:cs="Times New Roman"/>
          <w:sz w:val="28"/>
          <w:szCs w:val="24"/>
          <w:lang w:val="nl-NL"/>
        </w:rPr>
        <w:tab/>
      </w:r>
      <w:r w:rsidRPr="00930BDB">
        <w:rPr>
          <w:rFonts w:cs="Times New Roman"/>
          <w:sz w:val="28"/>
          <w:szCs w:val="24"/>
          <w:lang w:val="nl-NL"/>
        </w:rPr>
        <w:t xml:space="preserve">sajja </w:t>
      </w:r>
      <w:r w:rsidR="002E407A">
        <w:rPr>
          <w:rFonts w:cs="Times New Roman"/>
          <w:sz w:val="28"/>
          <w:szCs w:val="24"/>
          <w:lang w:val="nl-NL"/>
        </w:rPr>
        <w:tab/>
      </w:r>
      <w:r w:rsidRPr="00930BDB">
        <w:rPr>
          <w:rFonts w:cs="Times New Roman"/>
          <w:sz w:val="28"/>
          <w:szCs w:val="24"/>
          <w:lang w:val="nl-NL"/>
        </w:rPr>
        <w:t xml:space="preserve">hatthu </w:t>
      </w:r>
      <w:r w:rsidR="002E407A">
        <w:rPr>
          <w:rFonts w:cs="Times New Roman"/>
          <w:sz w:val="28"/>
          <w:szCs w:val="24"/>
          <w:lang w:val="nl-NL"/>
        </w:rPr>
        <w:tab/>
      </w:r>
      <w:r w:rsidRPr="00930BDB">
        <w:rPr>
          <w:rFonts w:cs="Times New Roman"/>
          <w:sz w:val="28"/>
          <w:szCs w:val="24"/>
          <w:lang w:val="nl-NL"/>
        </w:rPr>
        <w:t>oorang=</w:t>
      </w:r>
      <w:r w:rsidRPr="00930BDB">
        <w:rPr>
          <w:rFonts w:cs="Times New Roman"/>
          <w:b/>
          <w:sz w:val="28"/>
          <w:szCs w:val="24"/>
          <w:lang w:val="nl-NL"/>
        </w:rPr>
        <w:t>nang</w:t>
      </w:r>
      <w:r w:rsidRPr="00930BDB">
        <w:rPr>
          <w:rFonts w:cs="Times New Roman"/>
          <w:sz w:val="28"/>
          <w:szCs w:val="24"/>
          <w:lang w:val="nl-NL"/>
        </w:rPr>
        <w:t xml:space="preserve"> </w:t>
      </w:r>
      <w:r w:rsidR="002E407A">
        <w:rPr>
          <w:rFonts w:cs="Times New Roman"/>
          <w:sz w:val="28"/>
          <w:szCs w:val="24"/>
          <w:lang w:val="nl-NL"/>
        </w:rPr>
        <w:tab/>
      </w:r>
      <w:r w:rsidRPr="00930BDB">
        <w:rPr>
          <w:rFonts w:cs="Times New Roman"/>
          <w:sz w:val="28"/>
          <w:szCs w:val="24"/>
          <w:lang w:val="nl-NL"/>
        </w:rPr>
        <w:t xml:space="preserve">bole=ambel. </w:t>
      </w:r>
    </w:p>
    <w:p w:rsidR="00D9338A" w:rsidRDefault="00D9338A">
      <w:pPr>
        <w:ind w:firstLine="720"/>
        <w:jc w:val="both"/>
        <w:rPr>
          <w:sz w:val="28"/>
          <w:szCs w:val="28"/>
        </w:rPr>
      </w:pPr>
      <w:r>
        <w:rPr>
          <w:sz w:val="28"/>
          <w:szCs w:val="28"/>
        </w:rPr>
        <w:t>liver=</w:t>
      </w:r>
      <w:r>
        <w:rPr>
          <w:smallCaps/>
          <w:sz w:val="28"/>
          <w:szCs w:val="28"/>
        </w:rPr>
        <w:t>acc</w:t>
      </w:r>
      <w:r>
        <w:rPr>
          <w:sz w:val="28"/>
          <w:szCs w:val="28"/>
        </w:rPr>
        <w:t xml:space="preserve"> </w:t>
      </w:r>
      <w:r w:rsidR="002E407A">
        <w:rPr>
          <w:sz w:val="28"/>
          <w:szCs w:val="28"/>
        </w:rPr>
        <w:tab/>
      </w:r>
      <w:r>
        <w:rPr>
          <w:sz w:val="28"/>
          <w:szCs w:val="28"/>
        </w:rPr>
        <w:t xml:space="preserve">only </w:t>
      </w:r>
      <w:r w:rsidR="002E407A">
        <w:rPr>
          <w:sz w:val="28"/>
          <w:szCs w:val="28"/>
        </w:rPr>
        <w:tab/>
      </w:r>
      <w:r>
        <w:rPr>
          <w:sz w:val="28"/>
          <w:szCs w:val="28"/>
        </w:rPr>
        <w:t xml:space="preserve">one </w:t>
      </w:r>
      <w:r w:rsidR="002E407A">
        <w:rPr>
          <w:sz w:val="28"/>
          <w:szCs w:val="28"/>
        </w:rPr>
        <w:tab/>
      </w:r>
      <w:r w:rsidR="002E407A">
        <w:rPr>
          <w:sz w:val="28"/>
          <w:szCs w:val="28"/>
        </w:rPr>
        <w:tab/>
      </w:r>
      <w:r>
        <w:rPr>
          <w:sz w:val="28"/>
          <w:szCs w:val="28"/>
        </w:rPr>
        <w:t>man=</w:t>
      </w:r>
      <w:r>
        <w:rPr>
          <w:smallCaps/>
          <w:sz w:val="28"/>
          <w:szCs w:val="28"/>
        </w:rPr>
        <w:t>dat</w:t>
      </w:r>
      <w:r>
        <w:rPr>
          <w:sz w:val="28"/>
          <w:szCs w:val="28"/>
        </w:rPr>
        <w:t xml:space="preserve"> </w:t>
      </w:r>
      <w:r w:rsidR="002E407A">
        <w:rPr>
          <w:sz w:val="28"/>
          <w:szCs w:val="28"/>
        </w:rPr>
        <w:tab/>
      </w:r>
      <w:r w:rsidR="002E407A">
        <w:rPr>
          <w:sz w:val="28"/>
          <w:szCs w:val="28"/>
        </w:rPr>
        <w:tab/>
      </w:r>
      <w:r>
        <w:rPr>
          <w:sz w:val="28"/>
          <w:szCs w:val="28"/>
        </w:rPr>
        <w:t xml:space="preserve">can-take </w:t>
      </w:r>
    </w:p>
    <w:p w:rsidR="00D9338A" w:rsidRDefault="00D9338A">
      <w:r>
        <w:rPr>
          <w:sz w:val="28"/>
          <w:szCs w:val="28"/>
        </w:rPr>
        <w:tab/>
      </w:r>
      <w:r w:rsidRPr="00930BDB">
        <w:rPr>
          <w:sz w:val="28"/>
          <w:szCs w:val="28"/>
        </w:rPr>
        <w:t>‘</w:t>
      </w:r>
      <w:r>
        <w:rPr>
          <w:sz w:val="28"/>
        </w:rPr>
        <w:t xml:space="preserve">Only one person can take the liver.’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(16) </w:t>
      </w:r>
      <w:r>
        <w:rPr>
          <w:rFonts w:cs="Times New Roman"/>
          <w:sz w:val="28"/>
          <w:szCs w:val="24"/>
        </w:rPr>
        <w:tab/>
        <w:t>See=</w:t>
      </w:r>
      <w:r>
        <w:rPr>
          <w:rFonts w:cs="Times New Roman"/>
          <w:b/>
          <w:sz w:val="28"/>
          <w:szCs w:val="24"/>
        </w:rPr>
        <w:t>yang</w:t>
      </w:r>
      <w:r>
        <w:rPr>
          <w:rFonts w:cs="Times New Roman"/>
          <w:sz w:val="28"/>
          <w:szCs w:val="24"/>
        </w:rPr>
        <w:t xml:space="preserve"> </w:t>
      </w:r>
      <w:r w:rsidR="002E407A">
        <w:rPr>
          <w:rFonts w:cs="Times New Roman"/>
          <w:sz w:val="28"/>
          <w:szCs w:val="24"/>
        </w:rPr>
        <w:tab/>
      </w:r>
      <w:r>
        <w:rPr>
          <w:rFonts w:cs="Times New Roman"/>
          <w:i/>
          <w:sz w:val="28"/>
          <w:szCs w:val="24"/>
        </w:rPr>
        <w:t>police</w:t>
      </w:r>
      <w:r>
        <w:rPr>
          <w:rFonts w:cs="Times New Roman"/>
          <w:b/>
          <w:sz w:val="28"/>
          <w:szCs w:val="24"/>
        </w:rPr>
        <w:t>=dering</w:t>
      </w:r>
      <w:r>
        <w:rPr>
          <w:rFonts w:cs="Times New Roman"/>
          <w:sz w:val="28"/>
          <w:szCs w:val="24"/>
        </w:rPr>
        <w:t xml:space="preserve"> </w:t>
      </w:r>
      <w:r w:rsidR="002E407A">
        <w:rPr>
          <w:rFonts w:cs="Times New Roman"/>
          <w:sz w:val="28"/>
          <w:szCs w:val="24"/>
        </w:rPr>
        <w:tab/>
      </w:r>
      <w:r>
        <w:rPr>
          <w:rFonts w:cs="Times New Roman"/>
          <w:sz w:val="28"/>
          <w:szCs w:val="24"/>
        </w:rPr>
        <w:t xml:space="preserve">nya-preksa. </w:t>
      </w:r>
    </w:p>
    <w:p w:rsidR="00D9338A" w:rsidRDefault="00D9338A">
      <w:pPr>
        <w:ind w:firstLine="720"/>
        <w:jc w:val="both"/>
        <w:rPr>
          <w:sz w:val="28"/>
          <w:szCs w:val="28"/>
        </w:rPr>
      </w:pPr>
      <w:r>
        <w:rPr>
          <w:smallCaps/>
          <w:sz w:val="28"/>
          <w:szCs w:val="28"/>
        </w:rPr>
        <w:t>1s</w:t>
      </w:r>
      <w:r>
        <w:rPr>
          <w:sz w:val="28"/>
          <w:szCs w:val="28"/>
        </w:rPr>
        <w:t>=</w:t>
      </w:r>
      <w:r>
        <w:rPr>
          <w:smallCaps/>
          <w:sz w:val="28"/>
          <w:szCs w:val="28"/>
        </w:rPr>
        <w:t>acc</w:t>
      </w:r>
      <w:r>
        <w:rPr>
          <w:sz w:val="28"/>
          <w:szCs w:val="28"/>
        </w:rPr>
        <w:t xml:space="preserve"> </w:t>
      </w:r>
      <w:r w:rsidR="002E407A">
        <w:rPr>
          <w:sz w:val="28"/>
          <w:szCs w:val="28"/>
        </w:rPr>
        <w:tab/>
      </w:r>
      <w:r>
        <w:rPr>
          <w:sz w:val="28"/>
          <w:szCs w:val="28"/>
        </w:rPr>
        <w:t>police=</w:t>
      </w:r>
      <w:r>
        <w:rPr>
          <w:smallCaps/>
          <w:sz w:val="28"/>
          <w:szCs w:val="28"/>
        </w:rPr>
        <w:t>abl</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-enquire </w:t>
      </w:r>
    </w:p>
    <w:p w:rsidR="00D9338A" w:rsidRDefault="00D9338A">
      <w:pPr>
        <w:ind w:firstLine="720"/>
        <w:jc w:val="both"/>
        <w:rPr>
          <w:sz w:val="28"/>
          <w:szCs w:val="28"/>
        </w:rPr>
      </w:pPr>
      <w:r>
        <w:rPr>
          <w:sz w:val="28"/>
          <w:szCs w:val="28"/>
        </w:rPr>
        <w:t xml:space="preserve">‘I was questioned by the police.’ (K051213nar01)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Given this diversity of case marking, it is obvious that there is no clear mapping between the cases found in intransitive sentences and in transitive sentences. This means that the third coding property for subjects, case marking, fails as well.</w:t>
      </w:r>
    </w:p>
    <w:p w:rsidR="00D9338A" w:rsidRDefault="00D9338A">
      <w:pPr>
        <w:pStyle w:val="Heading3"/>
        <w:jc w:val="both"/>
        <w:rPr>
          <w:i/>
          <w:iCs/>
          <w:sz w:val="28"/>
          <w:szCs w:val="28"/>
        </w:rPr>
      </w:pPr>
      <w:r>
        <w:rPr>
          <w:i/>
          <w:iCs/>
          <w:sz w:val="28"/>
          <w:szCs w:val="28"/>
        </w:rPr>
        <w:t xml:space="preserve">3.2  </w:t>
      </w:r>
      <w:r>
        <w:rPr>
          <w:i/>
          <w:iCs/>
          <w:sz w:val="28"/>
          <w:szCs w:val="28"/>
        </w:rPr>
        <w:tab/>
        <w:t>No discontinuity</w:t>
      </w:r>
    </w:p>
    <w:p w:rsidR="00D9338A" w:rsidRDefault="00D9338A">
      <w:pPr>
        <w:spacing w:before="60"/>
        <w:ind w:firstLine="720"/>
        <w:jc w:val="both"/>
        <w:rPr>
          <w:sz w:val="28"/>
          <w:szCs w:val="28"/>
        </w:rPr>
      </w:pPr>
      <w:r>
        <w:rPr>
          <w:sz w:val="28"/>
          <w:szCs w:val="28"/>
        </w:rPr>
        <w:t xml:space="preserve">Tearing apart in morphosyntax something which belongs together in semantics is a non-transparent operation, leading to discontinuous constituents. </w:t>
      </w:r>
      <w:r>
        <w:rPr>
          <w:sz w:val="28"/>
          <w:szCs w:val="28"/>
        </w:rPr>
        <w:lastRenderedPageBreak/>
        <w:t>Such constituents are not found in Sri Lanka Malay.</w:t>
      </w:r>
    </w:p>
    <w:p w:rsidR="00D9338A" w:rsidRDefault="00D9338A" w:rsidP="00930BDB">
      <w:pPr>
        <w:pStyle w:val="Heading3"/>
        <w:ind w:left="709" w:hanging="709"/>
        <w:jc w:val="both"/>
        <w:rPr>
          <w:i/>
          <w:iCs/>
          <w:sz w:val="28"/>
          <w:szCs w:val="28"/>
        </w:rPr>
      </w:pPr>
      <w:r>
        <w:rPr>
          <w:i/>
          <w:iCs/>
          <w:sz w:val="28"/>
          <w:szCs w:val="28"/>
        </w:rPr>
        <w:t xml:space="preserve">3.3  </w:t>
      </w:r>
      <w:r>
        <w:rPr>
          <w:i/>
          <w:iCs/>
          <w:sz w:val="28"/>
          <w:szCs w:val="28"/>
        </w:rPr>
        <w:tab/>
        <w:t>Function marking and derivational processes not sensitive to nature of input</w:t>
      </w:r>
    </w:p>
    <w:p w:rsidR="00D9338A" w:rsidRDefault="00D9338A">
      <w:pPr>
        <w:spacing w:before="60"/>
        <w:ind w:firstLine="720"/>
        <w:jc w:val="both"/>
        <w:rPr>
          <w:sz w:val="28"/>
          <w:szCs w:val="28"/>
        </w:rPr>
      </w:pPr>
      <w:r>
        <w:rPr>
          <w:sz w:val="28"/>
          <w:szCs w:val="28"/>
        </w:rPr>
        <w:t xml:space="preserve"> The marking of a semantic function is the more transparent the less parameters it depends on. The most transparent relation is found in cases where the only parameter is the semantic function itself, and other parameters from the realm of morphosyntax or phonology do not play a role. That is, it should make no difference to the expression of a function whether the referent is encoded as a noun, a pronoun, an adjective, a clause, or anything else. This is what we find in Sri Lanka Malay: function marking is indeed indifferent to morphosyntactic properties. Semantic roles are marked by enclitic postpositions, e.g. the dative marker </w:t>
      </w:r>
      <w:r>
        <w:rPr>
          <w:i/>
          <w:sz w:val="28"/>
          <w:szCs w:val="28"/>
        </w:rPr>
        <w:t>=nang</w:t>
      </w:r>
      <w:r>
        <w:rPr>
          <w:sz w:val="28"/>
          <w:szCs w:val="28"/>
        </w:rPr>
        <w:t xml:space="preserve">, which can mark recipient, experiencer, and manner, among other roles. These postpositions can attach to any type of argument. The following examples show </w:t>
      </w:r>
      <w:r>
        <w:rPr>
          <w:i/>
          <w:sz w:val="28"/>
          <w:szCs w:val="28"/>
        </w:rPr>
        <w:t xml:space="preserve">=nang </w:t>
      </w:r>
      <w:r>
        <w:rPr>
          <w:sz w:val="28"/>
          <w:szCs w:val="28"/>
        </w:rPr>
        <w:t xml:space="preserve">attached to a noun, a pronoun, a deictic, an adjective and a clause. There is thus no morphosyntactic restriction on the combinatorial properties of </w:t>
      </w:r>
      <w:r>
        <w:rPr>
          <w:i/>
          <w:sz w:val="28"/>
          <w:szCs w:val="28"/>
        </w:rPr>
        <w:t xml:space="preserve">=nang </w:t>
      </w:r>
      <w:r>
        <w:rPr>
          <w:sz w:val="28"/>
          <w:szCs w:val="28"/>
        </w:rPr>
        <w:t xml:space="preserve">with this set. The same is true for the other postpositions, like </w:t>
      </w:r>
      <w:r>
        <w:rPr>
          <w:i/>
          <w:sz w:val="28"/>
          <w:szCs w:val="28"/>
        </w:rPr>
        <w:t>=yang</w:t>
      </w:r>
      <w:r>
        <w:rPr>
          <w:sz w:val="28"/>
          <w:szCs w:val="28"/>
        </w:rPr>
        <w:t xml:space="preserve"> ‘</w:t>
      </w:r>
      <w:r>
        <w:rPr>
          <w:smallCaps/>
          <w:sz w:val="28"/>
          <w:szCs w:val="28"/>
        </w:rPr>
        <w:t>acc</w:t>
      </w:r>
      <w:r>
        <w:rPr>
          <w:sz w:val="28"/>
          <w:szCs w:val="28"/>
        </w:rPr>
        <w:t>’, but these are more difficult to combine with clauses for semantic reasons.</w:t>
      </w:r>
      <w:r w:rsidR="009E2DB2">
        <w:rPr>
          <w:sz w:val="28"/>
          <w:szCs w:val="28"/>
        </w:rPr>
        <w:t xml:space="preserve"> The accusative marker =yang normally occurs with affected participants, but clausal participants normally refer to states-of-affairs, which are difficult to affect due to their intangible nature.</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(17) </w:t>
      </w:r>
      <w:r>
        <w:rPr>
          <w:rFonts w:cs="Times New Roman"/>
          <w:sz w:val="28"/>
          <w:szCs w:val="24"/>
        </w:rPr>
        <w:tab/>
        <w:t xml:space="preserve">Laayeng nigiri=pe </w:t>
      </w:r>
      <w:r w:rsidR="002E407A">
        <w:rPr>
          <w:rFonts w:cs="Times New Roman"/>
          <w:sz w:val="28"/>
          <w:szCs w:val="24"/>
        </w:rPr>
        <w:tab/>
      </w:r>
      <w:r>
        <w:rPr>
          <w:rFonts w:cs="Times New Roman"/>
          <w:sz w:val="28"/>
          <w:szCs w:val="24"/>
        </w:rPr>
        <w:t xml:space="preserve">soojor </w:t>
      </w:r>
      <w:r w:rsidR="002E407A">
        <w:rPr>
          <w:rFonts w:cs="Times New Roman"/>
          <w:sz w:val="28"/>
          <w:szCs w:val="24"/>
        </w:rPr>
        <w:tab/>
      </w:r>
      <w:r>
        <w:rPr>
          <w:rFonts w:cs="Times New Roman"/>
          <w:sz w:val="28"/>
          <w:szCs w:val="24"/>
        </w:rPr>
        <w:t xml:space="preserve">pada=nang </w:t>
      </w:r>
      <w:r w:rsidR="002E407A">
        <w:rPr>
          <w:rFonts w:cs="Times New Roman"/>
          <w:sz w:val="28"/>
          <w:szCs w:val="24"/>
        </w:rPr>
        <w:tab/>
      </w:r>
      <w:r w:rsidR="002E407A">
        <w:rPr>
          <w:rFonts w:cs="Times New Roman"/>
          <w:sz w:val="28"/>
          <w:szCs w:val="24"/>
        </w:rPr>
        <w:tab/>
      </w:r>
      <w:r>
        <w:rPr>
          <w:rFonts w:cs="Times New Roman"/>
          <w:sz w:val="28"/>
          <w:szCs w:val="24"/>
        </w:rPr>
        <w:t xml:space="preserve">baae </w:t>
      </w:r>
    </w:p>
    <w:p w:rsidR="002E407A" w:rsidRDefault="00D9338A">
      <w:pPr>
        <w:ind w:firstLine="720"/>
        <w:jc w:val="both"/>
        <w:rPr>
          <w:sz w:val="28"/>
          <w:szCs w:val="28"/>
        </w:rPr>
      </w:pPr>
      <w:r>
        <w:rPr>
          <w:sz w:val="28"/>
          <w:szCs w:val="28"/>
        </w:rPr>
        <w:t>different country=</w:t>
      </w:r>
      <w:r>
        <w:rPr>
          <w:smallCaps/>
          <w:sz w:val="28"/>
          <w:szCs w:val="28"/>
        </w:rPr>
        <w:t>poss</w:t>
      </w:r>
      <w:r>
        <w:rPr>
          <w:sz w:val="28"/>
          <w:szCs w:val="28"/>
        </w:rPr>
        <w:t xml:space="preserve"> </w:t>
      </w:r>
      <w:r w:rsidR="002E407A">
        <w:rPr>
          <w:sz w:val="28"/>
          <w:szCs w:val="28"/>
        </w:rPr>
        <w:tab/>
      </w:r>
      <w:r>
        <w:rPr>
          <w:sz w:val="28"/>
          <w:szCs w:val="28"/>
        </w:rPr>
        <w:t xml:space="preserve">European </w:t>
      </w:r>
      <w:r w:rsidR="002E407A">
        <w:rPr>
          <w:sz w:val="28"/>
          <w:szCs w:val="28"/>
        </w:rPr>
        <w:tab/>
      </w:r>
      <w:r>
        <w:rPr>
          <w:smallCaps/>
          <w:sz w:val="28"/>
          <w:szCs w:val="28"/>
        </w:rPr>
        <w:t>pl</w:t>
      </w:r>
      <w:r>
        <w:rPr>
          <w:sz w:val="28"/>
          <w:szCs w:val="28"/>
        </w:rPr>
        <w:t>=</w:t>
      </w:r>
      <w:r>
        <w:rPr>
          <w:smallCaps/>
          <w:sz w:val="28"/>
          <w:szCs w:val="28"/>
        </w:rPr>
        <w:t>dat</w:t>
      </w:r>
      <w:r>
        <w:rPr>
          <w:sz w:val="28"/>
          <w:szCs w:val="28"/>
        </w:rPr>
        <w:t xml:space="preserve"> </w:t>
      </w:r>
      <w:r w:rsidR="002E407A">
        <w:rPr>
          <w:sz w:val="28"/>
          <w:szCs w:val="28"/>
        </w:rPr>
        <w:tab/>
      </w:r>
      <w:r w:rsidR="002E407A">
        <w:rPr>
          <w:sz w:val="28"/>
          <w:szCs w:val="28"/>
        </w:rPr>
        <w:tab/>
      </w:r>
      <w:r>
        <w:rPr>
          <w:sz w:val="28"/>
          <w:szCs w:val="28"/>
        </w:rPr>
        <w:t xml:space="preserve">good </w:t>
      </w:r>
    </w:p>
    <w:p w:rsidR="002E407A" w:rsidRDefault="002E407A">
      <w:pPr>
        <w:ind w:firstLine="720"/>
        <w:jc w:val="both"/>
        <w:rPr>
          <w:sz w:val="28"/>
          <w:szCs w:val="28"/>
        </w:rPr>
      </w:pPr>
      <w:r>
        <w:rPr>
          <w:rFonts w:cs="Times New Roman"/>
          <w:b/>
          <w:sz w:val="28"/>
          <w:szCs w:val="24"/>
        </w:rPr>
        <w:t>lakuvan</w:t>
      </w:r>
      <w:r>
        <w:rPr>
          <w:rFonts w:cs="Times New Roman"/>
          <w:sz w:val="28"/>
          <w:szCs w:val="24"/>
        </w:rPr>
        <w:t xml:space="preserve">=nang </w:t>
      </w:r>
      <w:r>
        <w:rPr>
          <w:rFonts w:cs="Times New Roman"/>
          <w:sz w:val="28"/>
          <w:szCs w:val="24"/>
        </w:rPr>
        <w:tab/>
        <w:t>anà-juuval.</w:t>
      </w:r>
    </w:p>
    <w:p w:rsidR="00D9338A" w:rsidRDefault="00D9338A">
      <w:pPr>
        <w:ind w:firstLine="720"/>
        <w:jc w:val="both"/>
        <w:rPr>
          <w:sz w:val="28"/>
          <w:szCs w:val="28"/>
        </w:rPr>
      </w:pPr>
      <w:r>
        <w:rPr>
          <w:sz w:val="28"/>
          <w:szCs w:val="28"/>
        </w:rPr>
        <w:t>price=</w:t>
      </w:r>
      <w:r>
        <w:rPr>
          <w:smallCaps/>
          <w:sz w:val="28"/>
          <w:szCs w:val="28"/>
        </w:rPr>
        <w:t>dat</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-sell </w:t>
      </w:r>
    </w:p>
    <w:p w:rsidR="00D9338A" w:rsidRDefault="00D9338A" w:rsidP="00930BDB">
      <w:pPr>
        <w:ind w:left="709" w:hanging="709"/>
      </w:pPr>
      <w:r>
        <w:rPr>
          <w:sz w:val="28"/>
          <w:szCs w:val="28"/>
        </w:rPr>
        <w:tab/>
      </w:r>
      <w:r w:rsidRPr="00930BDB">
        <w:rPr>
          <w:sz w:val="28"/>
          <w:szCs w:val="28"/>
        </w:rPr>
        <w:t>‘</w:t>
      </w:r>
      <w:r>
        <w:rPr>
          <w:sz w:val="28"/>
        </w:rPr>
        <w:t xml:space="preserve">(He) sold (it) to the Europeans from the other countries for a good price.’ (K060103nar01) </w:t>
      </w:r>
    </w:p>
    <w:p w:rsidR="00D9338A" w:rsidRDefault="00D9338A">
      <w:r>
        <w:t xml:space="preserve"> </w:t>
      </w:r>
    </w:p>
    <w:p w:rsidR="00D9338A" w:rsidRDefault="00D9338A">
      <w:pPr>
        <w:ind w:firstLine="15"/>
        <w:jc w:val="both"/>
        <w:rPr>
          <w:rFonts w:cs="Times New Roman"/>
          <w:noProof w:val="0"/>
          <w:sz w:val="24"/>
          <w:szCs w:val="24"/>
        </w:rPr>
      </w:pPr>
      <w:r>
        <w:rPr>
          <w:rFonts w:cs="Times New Roman"/>
          <w:sz w:val="28"/>
          <w:szCs w:val="24"/>
        </w:rPr>
        <w:t xml:space="preserve">(18) </w:t>
      </w:r>
      <w:r>
        <w:rPr>
          <w:rFonts w:cs="Times New Roman"/>
          <w:sz w:val="28"/>
          <w:szCs w:val="24"/>
        </w:rPr>
        <w:tab/>
      </w:r>
      <w:r>
        <w:rPr>
          <w:rFonts w:cs="Times New Roman"/>
          <w:b/>
          <w:sz w:val="28"/>
          <w:szCs w:val="24"/>
        </w:rPr>
        <w:t>Kithang</w:t>
      </w:r>
      <w:r>
        <w:rPr>
          <w:rFonts w:cs="Times New Roman"/>
          <w:sz w:val="28"/>
          <w:szCs w:val="24"/>
        </w:rPr>
        <w:t xml:space="preserve">=nang </w:t>
      </w:r>
      <w:r w:rsidR="002E407A">
        <w:rPr>
          <w:rFonts w:cs="Times New Roman"/>
          <w:sz w:val="28"/>
          <w:szCs w:val="24"/>
        </w:rPr>
        <w:tab/>
      </w:r>
      <w:r>
        <w:rPr>
          <w:rFonts w:cs="Times New Roman"/>
          <w:sz w:val="28"/>
          <w:szCs w:val="24"/>
        </w:rPr>
        <w:t xml:space="preserve">baaye=nang mulbar </w:t>
      </w:r>
      <w:r w:rsidR="002E407A">
        <w:rPr>
          <w:rFonts w:cs="Times New Roman"/>
          <w:sz w:val="28"/>
          <w:szCs w:val="24"/>
        </w:rPr>
        <w:tab/>
      </w:r>
      <w:r>
        <w:rPr>
          <w:rFonts w:cs="Times New Roman"/>
          <w:sz w:val="28"/>
          <w:szCs w:val="24"/>
        </w:rPr>
        <w:t xml:space="preserve">bole=baaca. </w:t>
      </w:r>
    </w:p>
    <w:p w:rsidR="00D9338A" w:rsidRDefault="00D9338A">
      <w:pPr>
        <w:ind w:firstLine="720"/>
        <w:jc w:val="both"/>
        <w:rPr>
          <w:sz w:val="28"/>
          <w:szCs w:val="28"/>
        </w:rPr>
      </w:pPr>
      <w:r>
        <w:rPr>
          <w:smallCaps/>
          <w:sz w:val="28"/>
          <w:szCs w:val="28"/>
        </w:rPr>
        <w:t>1pl</w:t>
      </w:r>
      <w:r>
        <w:rPr>
          <w:sz w:val="28"/>
          <w:szCs w:val="28"/>
        </w:rPr>
        <w:t>=</w:t>
      </w:r>
      <w:r>
        <w:rPr>
          <w:smallCaps/>
          <w:sz w:val="28"/>
          <w:szCs w:val="28"/>
        </w:rPr>
        <w:t>dat</w:t>
      </w:r>
      <w:r>
        <w:rPr>
          <w:sz w:val="28"/>
          <w:szCs w:val="28"/>
        </w:rPr>
        <w:t xml:space="preserve"> </w:t>
      </w:r>
      <w:r w:rsidR="002E407A">
        <w:rPr>
          <w:sz w:val="28"/>
          <w:szCs w:val="28"/>
        </w:rPr>
        <w:tab/>
      </w:r>
      <w:r w:rsidR="002E407A">
        <w:rPr>
          <w:sz w:val="28"/>
          <w:szCs w:val="28"/>
        </w:rPr>
        <w:tab/>
      </w:r>
      <w:r>
        <w:rPr>
          <w:sz w:val="28"/>
          <w:szCs w:val="28"/>
        </w:rPr>
        <w:t>good=</w:t>
      </w:r>
      <w:r>
        <w:rPr>
          <w:smallCaps/>
          <w:sz w:val="28"/>
          <w:szCs w:val="28"/>
        </w:rPr>
        <w:t>dat</w:t>
      </w:r>
      <w:r>
        <w:rPr>
          <w:sz w:val="28"/>
          <w:szCs w:val="28"/>
        </w:rPr>
        <w:t xml:space="preserve"> </w:t>
      </w:r>
      <w:r w:rsidR="002E407A">
        <w:rPr>
          <w:sz w:val="28"/>
          <w:szCs w:val="28"/>
        </w:rPr>
        <w:tab/>
      </w:r>
      <w:r>
        <w:rPr>
          <w:sz w:val="28"/>
          <w:szCs w:val="28"/>
        </w:rPr>
        <w:t xml:space="preserve">Tamil </w:t>
      </w:r>
      <w:r w:rsidR="002E407A">
        <w:rPr>
          <w:sz w:val="28"/>
          <w:szCs w:val="28"/>
        </w:rPr>
        <w:tab/>
      </w:r>
      <w:r>
        <w:rPr>
          <w:sz w:val="28"/>
          <w:szCs w:val="28"/>
        </w:rPr>
        <w:t xml:space="preserve">can=read </w:t>
      </w:r>
    </w:p>
    <w:p w:rsidR="00D9338A" w:rsidRPr="00930BDB" w:rsidRDefault="00D9338A">
      <w:pPr>
        <w:ind w:firstLine="720"/>
        <w:jc w:val="both"/>
        <w:rPr>
          <w:sz w:val="28"/>
          <w:szCs w:val="28"/>
          <w:lang w:val="nl-NL"/>
        </w:rPr>
      </w:pPr>
      <w:r>
        <w:rPr>
          <w:sz w:val="28"/>
          <w:szCs w:val="28"/>
        </w:rPr>
        <w:t xml:space="preserve">‘We can read Tamil well.’ </w:t>
      </w:r>
      <w:r w:rsidRPr="00930BDB">
        <w:rPr>
          <w:sz w:val="28"/>
          <w:szCs w:val="28"/>
          <w:lang w:val="nl-NL"/>
        </w:rPr>
        <w:t xml:space="preserve">(K051222nar06) </w:t>
      </w:r>
    </w:p>
    <w:p w:rsidR="00D9338A" w:rsidRPr="00930BDB" w:rsidRDefault="00D9338A">
      <w:pPr>
        <w:rPr>
          <w:lang w:val="nl-NL"/>
        </w:rPr>
      </w:pPr>
      <w:r w:rsidRPr="00930BDB">
        <w:rPr>
          <w:lang w:val="nl-NL"/>
        </w:rPr>
        <w:t xml:space="preserve"> </w:t>
      </w:r>
    </w:p>
    <w:p w:rsidR="00D9338A" w:rsidRPr="00930BDB" w:rsidRDefault="00D9338A">
      <w:pPr>
        <w:jc w:val="both"/>
        <w:rPr>
          <w:rFonts w:cs="Times New Roman"/>
          <w:noProof w:val="0"/>
          <w:sz w:val="24"/>
          <w:szCs w:val="24"/>
          <w:lang w:val="nl-NL"/>
        </w:rPr>
      </w:pPr>
      <w:r w:rsidRPr="00930BDB">
        <w:rPr>
          <w:rFonts w:cs="Times New Roman"/>
          <w:sz w:val="28"/>
          <w:szCs w:val="24"/>
          <w:lang w:val="nl-NL"/>
        </w:rPr>
        <w:t xml:space="preserve">(19) </w:t>
      </w:r>
      <w:r w:rsidRPr="00930BDB">
        <w:rPr>
          <w:rFonts w:cs="Times New Roman"/>
          <w:sz w:val="28"/>
          <w:szCs w:val="24"/>
          <w:lang w:val="nl-NL"/>
        </w:rPr>
        <w:tab/>
      </w:r>
      <w:r w:rsidRPr="00930BDB">
        <w:rPr>
          <w:rFonts w:cs="Times New Roman"/>
          <w:b/>
          <w:sz w:val="28"/>
          <w:szCs w:val="24"/>
          <w:lang w:val="nl-NL"/>
        </w:rPr>
        <w:t>Itthu</w:t>
      </w:r>
      <w:r w:rsidR="002E407A">
        <w:rPr>
          <w:rFonts w:cs="Times New Roman"/>
          <w:sz w:val="28"/>
          <w:szCs w:val="24"/>
          <w:lang w:val="nl-NL"/>
        </w:rPr>
        <w:t>=nang</w:t>
      </w:r>
      <w:r w:rsidR="002E407A">
        <w:rPr>
          <w:rFonts w:cs="Times New Roman"/>
          <w:sz w:val="28"/>
          <w:szCs w:val="24"/>
          <w:lang w:val="nl-NL"/>
        </w:rPr>
        <w:tab/>
      </w:r>
      <w:r w:rsidRPr="00930BDB">
        <w:rPr>
          <w:rFonts w:cs="Times New Roman"/>
          <w:sz w:val="28"/>
          <w:szCs w:val="24"/>
          <w:lang w:val="nl-NL"/>
        </w:rPr>
        <w:t xml:space="preserve">blaakang </w:t>
      </w:r>
      <w:r w:rsidR="002E407A">
        <w:rPr>
          <w:rFonts w:cs="Times New Roman"/>
          <w:sz w:val="28"/>
          <w:szCs w:val="24"/>
          <w:lang w:val="nl-NL"/>
        </w:rPr>
        <w:tab/>
      </w:r>
      <w:r w:rsidRPr="00930BDB">
        <w:rPr>
          <w:rFonts w:cs="Times New Roman"/>
          <w:sz w:val="28"/>
          <w:szCs w:val="24"/>
          <w:lang w:val="nl-NL"/>
        </w:rPr>
        <w:t xml:space="preserve">aapa nya-gijja?  </w:t>
      </w:r>
    </w:p>
    <w:p w:rsidR="00D9338A" w:rsidRDefault="00D9338A">
      <w:pPr>
        <w:ind w:firstLine="720"/>
        <w:jc w:val="both"/>
        <w:rPr>
          <w:sz w:val="28"/>
          <w:szCs w:val="28"/>
        </w:rPr>
      </w:pPr>
      <w:r>
        <w:rPr>
          <w:smallCaps/>
          <w:sz w:val="28"/>
          <w:szCs w:val="28"/>
        </w:rPr>
        <w:t>dist</w:t>
      </w:r>
      <w:r>
        <w:rPr>
          <w:sz w:val="28"/>
          <w:szCs w:val="28"/>
        </w:rPr>
        <w:t>=</w:t>
      </w:r>
      <w:r>
        <w:rPr>
          <w:smallCaps/>
          <w:sz w:val="28"/>
          <w:szCs w:val="28"/>
        </w:rPr>
        <w:t>dat</w:t>
      </w:r>
      <w:r>
        <w:rPr>
          <w:sz w:val="28"/>
          <w:szCs w:val="28"/>
        </w:rPr>
        <w:t xml:space="preserve"> </w:t>
      </w:r>
      <w:r w:rsidR="002E407A">
        <w:rPr>
          <w:sz w:val="28"/>
          <w:szCs w:val="28"/>
        </w:rPr>
        <w:tab/>
        <w:t xml:space="preserve">after </w:t>
      </w:r>
      <w:r w:rsidR="002E407A">
        <w:rPr>
          <w:sz w:val="28"/>
          <w:szCs w:val="28"/>
        </w:rPr>
        <w:tab/>
      </w:r>
      <w:r w:rsidR="002E407A">
        <w:rPr>
          <w:sz w:val="28"/>
          <w:szCs w:val="28"/>
        </w:rPr>
        <w:tab/>
      </w:r>
      <w:r>
        <w:rPr>
          <w:sz w:val="28"/>
          <w:szCs w:val="28"/>
        </w:rPr>
        <w:t xml:space="preserve">what </w:t>
      </w:r>
      <w:r>
        <w:rPr>
          <w:smallCaps/>
          <w:sz w:val="28"/>
          <w:szCs w:val="28"/>
        </w:rPr>
        <w:t>past</w:t>
      </w:r>
      <w:r>
        <w:rPr>
          <w:sz w:val="28"/>
          <w:szCs w:val="28"/>
        </w:rPr>
        <w:t xml:space="preserve">-make </w:t>
      </w:r>
    </w:p>
    <w:p w:rsidR="00D9338A" w:rsidRDefault="00D9338A">
      <w:pPr>
        <w:ind w:firstLine="720"/>
        <w:jc w:val="both"/>
        <w:rPr>
          <w:sz w:val="28"/>
          <w:szCs w:val="28"/>
        </w:rPr>
      </w:pPr>
      <w:r>
        <w:rPr>
          <w:sz w:val="28"/>
          <w:szCs w:val="28"/>
        </w:rPr>
        <w:t xml:space="preserve">‘What did (they) do then? ’ (K051206nar07)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(20) </w:t>
      </w:r>
      <w:r>
        <w:rPr>
          <w:rFonts w:cs="Times New Roman"/>
          <w:sz w:val="28"/>
          <w:szCs w:val="24"/>
        </w:rPr>
        <w:tab/>
      </w:r>
      <w:r>
        <w:rPr>
          <w:rFonts w:cs="Times New Roman"/>
          <w:b/>
          <w:sz w:val="28"/>
          <w:szCs w:val="24"/>
        </w:rPr>
        <w:t>Baae</w:t>
      </w:r>
      <w:r>
        <w:rPr>
          <w:rFonts w:cs="Times New Roman"/>
          <w:sz w:val="28"/>
          <w:szCs w:val="24"/>
        </w:rPr>
        <w:t xml:space="preserve">=nang arà-nyaanyi. </w:t>
      </w:r>
    </w:p>
    <w:p w:rsidR="00D9338A" w:rsidRDefault="00D9338A">
      <w:pPr>
        <w:ind w:firstLine="720"/>
        <w:jc w:val="both"/>
        <w:rPr>
          <w:sz w:val="28"/>
          <w:szCs w:val="28"/>
        </w:rPr>
      </w:pPr>
      <w:r>
        <w:rPr>
          <w:sz w:val="28"/>
          <w:szCs w:val="28"/>
        </w:rPr>
        <w:t>good=</w:t>
      </w:r>
      <w:r>
        <w:rPr>
          <w:smallCaps/>
          <w:sz w:val="28"/>
          <w:szCs w:val="28"/>
        </w:rPr>
        <w:t>dat</w:t>
      </w:r>
      <w:r>
        <w:rPr>
          <w:sz w:val="28"/>
          <w:szCs w:val="28"/>
        </w:rPr>
        <w:t xml:space="preserve"> </w:t>
      </w:r>
      <w:r w:rsidR="002E407A">
        <w:rPr>
          <w:sz w:val="28"/>
          <w:szCs w:val="28"/>
        </w:rPr>
        <w:tab/>
      </w:r>
      <w:r>
        <w:rPr>
          <w:smallCaps/>
          <w:sz w:val="28"/>
          <w:szCs w:val="28"/>
        </w:rPr>
        <w:t>non.past</w:t>
      </w:r>
      <w:r>
        <w:rPr>
          <w:sz w:val="28"/>
          <w:szCs w:val="28"/>
        </w:rPr>
        <w:t xml:space="preserve">-sing. </w:t>
      </w:r>
    </w:p>
    <w:p w:rsidR="00D9338A" w:rsidRDefault="00D9338A">
      <w:r>
        <w:rPr>
          <w:sz w:val="28"/>
          <w:szCs w:val="28"/>
        </w:rPr>
        <w:tab/>
      </w:r>
      <w:r w:rsidRPr="00930BDB">
        <w:rPr>
          <w:sz w:val="28"/>
          <w:szCs w:val="28"/>
        </w:rPr>
        <w:t>‘</w:t>
      </w:r>
      <w:r>
        <w:rPr>
          <w:sz w:val="28"/>
        </w:rPr>
        <w:t xml:space="preserve">He sings well.’ (K081103eli02) </w:t>
      </w:r>
    </w:p>
    <w:p w:rsidR="00D9338A" w:rsidRDefault="00D9338A">
      <w:r>
        <w:t xml:space="preserve"> </w:t>
      </w:r>
    </w:p>
    <w:p w:rsidR="00D9338A" w:rsidRDefault="00D9338A">
      <w:pPr>
        <w:ind w:hanging="15"/>
        <w:jc w:val="both"/>
        <w:rPr>
          <w:rFonts w:cs="Times New Roman"/>
          <w:noProof w:val="0"/>
          <w:sz w:val="24"/>
          <w:szCs w:val="24"/>
        </w:rPr>
      </w:pPr>
      <w:r>
        <w:rPr>
          <w:rFonts w:cs="Times New Roman"/>
          <w:sz w:val="28"/>
          <w:szCs w:val="24"/>
        </w:rPr>
        <w:t xml:space="preserve">(21) </w:t>
      </w:r>
      <w:r>
        <w:rPr>
          <w:rFonts w:cs="Times New Roman"/>
          <w:sz w:val="28"/>
          <w:szCs w:val="24"/>
        </w:rPr>
        <w:tab/>
        <w:t xml:space="preserve">Suda buthul </w:t>
      </w:r>
      <w:r w:rsidR="002E407A">
        <w:rPr>
          <w:rFonts w:cs="Times New Roman"/>
          <w:sz w:val="28"/>
          <w:szCs w:val="24"/>
        </w:rPr>
        <w:t xml:space="preserve"> </w:t>
      </w:r>
      <w:r>
        <w:rPr>
          <w:rFonts w:cs="Times New Roman"/>
          <w:sz w:val="28"/>
          <w:szCs w:val="24"/>
        </w:rPr>
        <w:t xml:space="preserve">suuka </w:t>
      </w:r>
      <w:r w:rsidR="002E407A">
        <w:rPr>
          <w:rFonts w:cs="Times New Roman"/>
          <w:sz w:val="28"/>
          <w:szCs w:val="24"/>
        </w:rPr>
        <w:tab/>
      </w:r>
      <w:r>
        <w:rPr>
          <w:rFonts w:cs="Times New Roman"/>
          <w:sz w:val="28"/>
          <w:szCs w:val="24"/>
        </w:rPr>
        <w:t xml:space="preserve">nyaari </w:t>
      </w:r>
      <w:r w:rsidR="002E407A">
        <w:rPr>
          <w:rFonts w:cs="Times New Roman"/>
          <w:sz w:val="28"/>
          <w:szCs w:val="24"/>
        </w:rPr>
        <w:tab/>
      </w:r>
      <w:r>
        <w:rPr>
          <w:rFonts w:cs="Times New Roman"/>
          <w:sz w:val="28"/>
          <w:szCs w:val="24"/>
        </w:rPr>
        <w:t>siini su-</w:t>
      </w:r>
      <w:r>
        <w:rPr>
          <w:rFonts w:cs="Times New Roman"/>
          <w:b/>
          <w:sz w:val="28"/>
          <w:szCs w:val="24"/>
        </w:rPr>
        <w:t xml:space="preserve">dhaathang=nang </w:t>
      </w:r>
      <w:r>
        <w:rPr>
          <w:rFonts w:cs="Times New Roman"/>
          <w:sz w:val="28"/>
          <w:szCs w:val="24"/>
        </w:rPr>
        <w:t xml:space="preserve">. </w:t>
      </w:r>
    </w:p>
    <w:p w:rsidR="00D9338A" w:rsidRDefault="00D9338A">
      <w:pPr>
        <w:ind w:firstLine="720"/>
        <w:jc w:val="both"/>
        <w:rPr>
          <w:sz w:val="28"/>
          <w:szCs w:val="28"/>
        </w:rPr>
      </w:pPr>
      <w:r>
        <w:rPr>
          <w:sz w:val="28"/>
          <w:szCs w:val="28"/>
        </w:rPr>
        <w:t xml:space="preserve">thus </w:t>
      </w:r>
      <w:r w:rsidR="002E407A">
        <w:rPr>
          <w:sz w:val="28"/>
          <w:szCs w:val="28"/>
        </w:rPr>
        <w:tab/>
      </w:r>
      <w:r>
        <w:rPr>
          <w:sz w:val="28"/>
          <w:szCs w:val="28"/>
        </w:rPr>
        <w:t xml:space="preserve">correct like </w:t>
      </w:r>
      <w:r w:rsidR="002E407A">
        <w:rPr>
          <w:sz w:val="28"/>
          <w:szCs w:val="28"/>
        </w:rPr>
        <w:tab/>
      </w:r>
      <w:r w:rsidR="002E407A">
        <w:rPr>
          <w:sz w:val="28"/>
          <w:szCs w:val="28"/>
        </w:rPr>
        <w:tab/>
      </w:r>
      <w:r>
        <w:rPr>
          <w:sz w:val="28"/>
          <w:szCs w:val="28"/>
        </w:rPr>
        <w:t xml:space="preserve">today </w:t>
      </w:r>
      <w:r w:rsidR="002E407A">
        <w:rPr>
          <w:sz w:val="28"/>
          <w:szCs w:val="28"/>
        </w:rPr>
        <w:tab/>
      </w:r>
      <w:r>
        <w:rPr>
          <w:sz w:val="28"/>
          <w:szCs w:val="28"/>
        </w:rPr>
        <w:t xml:space="preserve">here </w:t>
      </w:r>
      <w:r>
        <w:rPr>
          <w:smallCaps/>
          <w:sz w:val="28"/>
          <w:szCs w:val="28"/>
        </w:rPr>
        <w:t>past</w:t>
      </w:r>
      <w:r>
        <w:rPr>
          <w:sz w:val="28"/>
          <w:szCs w:val="28"/>
        </w:rPr>
        <w:t>-come=</w:t>
      </w:r>
      <w:r>
        <w:rPr>
          <w:smallCaps/>
          <w:sz w:val="28"/>
          <w:szCs w:val="28"/>
        </w:rPr>
        <w:t>dat</w:t>
      </w:r>
      <w:r>
        <w:rPr>
          <w:sz w:val="28"/>
          <w:szCs w:val="28"/>
        </w:rPr>
        <w:t xml:space="preserve"> </w:t>
      </w:r>
    </w:p>
    <w:p w:rsidR="00D9338A" w:rsidRDefault="00D9338A">
      <w:r>
        <w:rPr>
          <w:sz w:val="28"/>
          <w:szCs w:val="28"/>
        </w:rPr>
        <w:tab/>
      </w:r>
      <w:r w:rsidRPr="00930BDB">
        <w:rPr>
          <w:sz w:val="28"/>
          <w:szCs w:val="28"/>
        </w:rPr>
        <w:t>‘</w:t>
      </w:r>
      <w:r>
        <w:rPr>
          <w:sz w:val="28"/>
        </w:rPr>
        <w:t xml:space="preserve">So I very much liked that you came here today.’ (G051222nar01)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Maximally transparent derivational markers should also not show selectivity with regard to their host. This is true for the (derivational) plural marker </w:t>
      </w:r>
      <w:r>
        <w:rPr>
          <w:i/>
          <w:sz w:val="28"/>
          <w:szCs w:val="28"/>
        </w:rPr>
        <w:t>pada</w:t>
      </w:r>
      <w:r>
        <w:rPr>
          <w:sz w:val="28"/>
          <w:szCs w:val="28"/>
        </w:rPr>
        <w:t>. The following examples show the use of the plural marker on a noun, a pronoun, a deictic, and a relative clause.</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(22) </w:t>
      </w:r>
      <w:r>
        <w:rPr>
          <w:rFonts w:cs="Times New Roman"/>
          <w:sz w:val="28"/>
          <w:szCs w:val="24"/>
        </w:rPr>
        <w:tab/>
        <w:t xml:space="preserve">Itthu vatthu=ka itthu </w:t>
      </w:r>
      <w:r w:rsidR="002E407A">
        <w:rPr>
          <w:rFonts w:cs="Times New Roman"/>
          <w:sz w:val="28"/>
          <w:szCs w:val="24"/>
        </w:rPr>
        <w:tab/>
      </w:r>
      <w:r>
        <w:rPr>
          <w:rFonts w:cs="Times New Roman"/>
          <w:b/>
          <w:sz w:val="28"/>
          <w:szCs w:val="24"/>
        </w:rPr>
        <w:t>nigiri</w:t>
      </w:r>
      <w:r>
        <w:rPr>
          <w:rFonts w:cs="Times New Roman"/>
          <w:sz w:val="28"/>
          <w:szCs w:val="24"/>
        </w:rPr>
        <w:t xml:space="preserve"> </w:t>
      </w:r>
      <w:r>
        <w:rPr>
          <w:rFonts w:cs="Times New Roman"/>
          <w:b/>
          <w:sz w:val="28"/>
          <w:szCs w:val="24"/>
        </w:rPr>
        <w:t>pada</w:t>
      </w:r>
      <w:r>
        <w:rPr>
          <w:rFonts w:cs="Times New Roman"/>
          <w:sz w:val="28"/>
          <w:szCs w:val="24"/>
        </w:rPr>
        <w:t xml:space="preserve">=ka arà-duuduk. </w:t>
      </w:r>
    </w:p>
    <w:p w:rsidR="00D9338A" w:rsidRDefault="00D9338A">
      <w:pPr>
        <w:ind w:firstLine="720"/>
        <w:jc w:val="both"/>
        <w:rPr>
          <w:sz w:val="28"/>
          <w:szCs w:val="28"/>
        </w:rPr>
      </w:pPr>
      <w:r>
        <w:rPr>
          <w:smallCaps/>
          <w:sz w:val="28"/>
          <w:szCs w:val="28"/>
        </w:rPr>
        <w:t>dist</w:t>
      </w:r>
      <w:r>
        <w:rPr>
          <w:sz w:val="28"/>
          <w:szCs w:val="28"/>
        </w:rPr>
        <w:t xml:space="preserve"> time=</w:t>
      </w:r>
      <w:r>
        <w:rPr>
          <w:smallCaps/>
          <w:sz w:val="28"/>
          <w:szCs w:val="28"/>
        </w:rPr>
        <w:t>loc</w:t>
      </w:r>
      <w:r>
        <w:rPr>
          <w:sz w:val="28"/>
          <w:szCs w:val="28"/>
        </w:rPr>
        <w:t xml:space="preserve"> </w:t>
      </w:r>
      <w:r>
        <w:rPr>
          <w:smallCaps/>
          <w:sz w:val="28"/>
          <w:szCs w:val="28"/>
        </w:rPr>
        <w:t>dist</w:t>
      </w:r>
      <w:r w:rsidR="002E407A">
        <w:rPr>
          <w:sz w:val="28"/>
          <w:szCs w:val="28"/>
        </w:rPr>
        <w:tab/>
      </w:r>
      <w:r>
        <w:rPr>
          <w:sz w:val="28"/>
          <w:szCs w:val="28"/>
        </w:rPr>
        <w:t xml:space="preserve">land </w:t>
      </w:r>
      <w:r w:rsidR="002E407A">
        <w:rPr>
          <w:sz w:val="28"/>
          <w:szCs w:val="28"/>
        </w:rPr>
        <w:tab/>
      </w:r>
      <w:r>
        <w:rPr>
          <w:smallCaps/>
          <w:sz w:val="28"/>
          <w:szCs w:val="28"/>
        </w:rPr>
        <w:t>pl</w:t>
      </w:r>
      <w:r>
        <w:rPr>
          <w:sz w:val="28"/>
          <w:szCs w:val="28"/>
        </w:rPr>
        <w:t>=</w:t>
      </w:r>
      <w:r>
        <w:rPr>
          <w:smallCaps/>
          <w:sz w:val="28"/>
          <w:szCs w:val="28"/>
        </w:rPr>
        <w:t>loc</w:t>
      </w:r>
      <w:r>
        <w:rPr>
          <w:sz w:val="28"/>
          <w:szCs w:val="28"/>
        </w:rPr>
        <w:t xml:space="preserve"> </w:t>
      </w:r>
      <w:r w:rsidR="002E407A">
        <w:rPr>
          <w:sz w:val="28"/>
          <w:szCs w:val="28"/>
        </w:rPr>
        <w:t xml:space="preserve"> </w:t>
      </w:r>
      <w:r>
        <w:rPr>
          <w:smallCaps/>
          <w:sz w:val="28"/>
          <w:szCs w:val="28"/>
        </w:rPr>
        <w:t>non.past</w:t>
      </w:r>
      <w:r>
        <w:rPr>
          <w:sz w:val="28"/>
          <w:szCs w:val="28"/>
        </w:rPr>
        <w:t xml:space="preserve">-stay </w:t>
      </w:r>
    </w:p>
    <w:p w:rsidR="00D9338A" w:rsidRDefault="00D9338A">
      <w:pPr>
        <w:ind w:firstLine="720"/>
        <w:jc w:val="both"/>
        <w:rPr>
          <w:sz w:val="28"/>
          <w:szCs w:val="28"/>
        </w:rPr>
      </w:pPr>
      <w:r>
        <w:rPr>
          <w:sz w:val="28"/>
          <w:szCs w:val="28"/>
        </w:rPr>
        <w:t xml:space="preserve">‘At that time, (they) lived in those countries.’ (N060113nar01) </w:t>
      </w:r>
    </w:p>
    <w:p w:rsidR="00D9338A" w:rsidRDefault="00D9338A">
      <w:r>
        <w:t xml:space="preserve"> </w:t>
      </w:r>
    </w:p>
    <w:p w:rsidR="00D9338A" w:rsidRDefault="00D9338A">
      <w:pPr>
        <w:ind w:firstLine="15"/>
        <w:jc w:val="both"/>
        <w:rPr>
          <w:rFonts w:cs="Times New Roman"/>
          <w:noProof w:val="0"/>
          <w:sz w:val="24"/>
          <w:szCs w:val="24"/>
        </w:rPr>
      </w:pPr>
      <w:r>
        <w:rPr>
          <w:rFonts w:cs="Times New Roman"/>
          <w:sz w:val="28"/>
          <w:szCs w:val="24"/>
        </w:rPr>
        <w:t xml:space="preserve">(23) </w:t>
      </w:r>
      <w:r>
        <w:rPr>
          <w:rFonts w:cs="Times New Roman"/>
          <w:sz w:val="28"/>
          <w:szCs w:val="24"/>
        </w:rPr>
        <w:tab/>
        <w:t xml:space="preserve">Itthu=nam blaakang=jo, </w:t>
      </w:r>
      <w:r>
        <w:rPr>
          <w:rFonts w:cs="Times New Roman"/>
          <w:b/>
          <w:sz w:val="28"/>
          <w:szCs w:val="24"/>
        </w:rPr>
        <w:t>kitham</w:t>
      </w:r>
      <w:r>
        <w:rPr>
          <w:rFonts w:cs="Times New Roman"/>
          <w:sz w:val="28"/>
          <w:szCs w:val="24"/>
        </w:rPr>
        <w:t xml:space="preserve"> </w:t>
      </w:r>
      <w:r>
        <w:rPr>
          <w:rFonts w:cs="Times New Roman"/>
          <w:b/>
          <w:sz w:val="28"/>
          <w:szCs w:val="24"/>
        </w:rPr>
        <w:t>pada</w:t>
      </w:r>
      <w:r>
        <w:rPr>
          <w:rFonts w:cs="Times New Roman"/>
          <w:sz w:val="28"/>
          <w:szCs w:val="24"/>
        </w:rPr>
        <w:t xml:space="preserve"> anà-bìssar. </w:t>
      </w:r>
    </w:p>
    <w:p w:rsidR="00D9338A" w:rsidRDefault="00D9338A">
      <w:pPr>
        <w:ind w:firstLine="720"/>
        <w:jc w:val="both"/>
        <w:rPr>
          <w:sz w:val="28"/>
          <w:szCs w:val="28"/>
        </w:rPr>
      </w:pPr>
      <w:r>
        <w:rPr>
          <w:smallCaps/>
          <w:sz w:val="28"/>
          <w:szCs w:val="28"/>
        </w:rPr>
        <w:t>dist</w:t>
      </w:r>
      <w:r w:rsidR="002E407A">
        <w:rPr>
          <w:smallCaps/>
          <w:sz w:val="28"/>
          <w:szCs w:val="28"/>
        </w:rPr>
        <w:t xml:space="preserve">=dat </w:t>
      </w:r>
      <w:r>
        <w:rPr>
          <w:sz w:val="28"/>
          <w:szCs w:val="28"/>
        </w:rPr>
        <w:t xml:space="preserve"> after=</w:t>
      </w:r>
      <w:r>
        <w:rPr>
          <w:smallCaps/>
          <w:sz w:val="28"/>
          <w:szCs w:val="28"/>
        </w:rPr>
        <w:t>emph</w:t>
      </w:r>
      <w:r>
        <w:rPr>
          <w:sz w:val="28"/>
          <w:szCs w:val="28"/>
        </w:rPr>
        <w:t xml:space="preserve"> </w:t>
      </w:r>
      <w:r w:rsidR="002E407A">
        <w:rPr>
          <w:sz w:val="28"/>
          <w:szCs w:val="28"/>
        </w:rPr>
        <w:t xml:space="preserve"> </w:t>
      </w:r>
      <w:r>
        <w:rPr>
          <w:smallCaps/>
          <w:sz w:val="28"/>
          <w:szCs w:val="28"/>
        </w:rPr>
        <w:t>1pl</w:t>
      </w:r>
      <w:r>
        <w:rPr>
          <w:sz w:val="28"/>
          <w:szCs w:val="28"/>
        </w:rPr>
        <w:t xml:space="preserve"> </w:t>
      </w:r>
      <w:r w:rsidR="002E407A">
        <w:rPr>
          <w:sz w:val="28"/>
          <w:szCs w:val="28"/>
        </w:rPr>
        <w:tab/>
        <w:t xml:space="preserve"> </w:t>
      </w:r>
      <w:r>
        <w:rPr>
          <w:smallCaps/>
          <w:sz w:val="28"/>
          <w:szCs w:val="28"/>
        </w:rPr>
        <w:t>pl</w:t>
      </w:r>
      <w:r>
        <w:rPr>
          <w:sz w:val="28"/>
          <w:szCs w:val="28"/>
        </w:rPr>
        <w:t xml:space="preserve"> </w:t>
      </w:r>
      <w:r w:rsidR="002E407A">
        <w:rPr>
          <w:sz w:val="28"/>
          <w:szCs w:val="28"/>
        </w:rPr>
        <w:tab/>
      </w:r>
      <w:r>
        <w:rPr>
          <w:smallCaps/>
          <w:sz w:val="28"/>
          <w:szCs w:val="28"/>
        </w:rPr>
        <w:t>past</w:t>
      </w:r>
      <w:r>
        <w:rPr>
          <w:sz w:val="28"/>
          <w:szCs w:val="28"/>
        </w:rPr>
        <w:t>-big</w:t>
      </w:r>
    </w:p>
    <w:p w:rsidR="00D9338A" w:rsidRDefault="00D9338A">
      <w:pPr>
        <w:ind w:firstLine="720"/>
        <w:jc w:val="both"/>
        <w:rPr>
          <w:sz w:val="28"/>
          <w:szCs w:val="28"/>
        </w:rPr>
      </w:pPr>
      <w:r>
        <w:rPr>
          <w:sz w:val="28"/>
          <w:szCs w:val="28"/>
        </w:rPr>
        <w:t xml:space="preserve">‘After that, we grew up.’ (K060108nar02)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(24) </w:t>
      </w:r>
      <w:r>
        <w:rPr>
          <w:rFonts w:cs="Times New Roman"/>
          <w:sz w:val="28"/>
          <w:szCs w:val="24"/>
        </w:rPr>
        <w:tab/>
        <w:t xml:space="preserve">Incayang </w:t>
      </w:r>
      <w:r w:rsidR="002E407A">
        <w:rPr>
          <w:rFonts w:cs="Times New Roman"/>
          <w:sz w:val="28"/>
          <w:szCs w:val="24"/>
        </w:rPr>
        <w:t xml:space="preserve"> </w:t>
      </w:r>
      <w:r>
        <w:rPr>
          <w:rFonts w:cs="Times New Roman"/>
          <w:b/>
          <w:sz w:val="28"/>
          <w:szCs w:val="24"/>
        </w:rPr>
        <w:t>ithu</w:t>
      </w:r>
      <w:r>
        <w:rPr>
          <w:rFonts w:cs="Times New Roman"/>
          <w:sz w:val="28"/>
          <w:szCs w:val="24"/>
        </w:rPr>
        <w:t xml:space="preserve"> </w:t>
      </w:r>
      <w:r>
        <w:rPr>
          <w:rFonts w:cs="Times New Roman"/>
          <w:b/>
          <w:sz w:val="28"/>
          <w:szCs w:val="24"/>
        </w:rPr>
        <w:t>pada</w:t>
      </w:r>
      <w:r>
        <w:rPr>
          <w:rFonts w:cs="Times New Roman"/>
          <w:sz w:val="28"/>
          <w:szCs w:val="24"/>
        </w:rPr>
        <w:t xml:space="preserve">=yang kapang-thumpa-king, </w:t>
      </w:r>
    </w:p>
    <w:p w:rsidR="00D9338A" w:rsidRDefault="00D9338A">
      <w:pPr>
        <w:ind w:firstLine="720"/>
        <w:jc w:val="both"/>
        <w:rPr>
          <w:smallCaps/>
          <w:sz w:val="28"/>
          <w:szCs w:val="28"/>
        </w:rPr>
      </w:pPr>
      <w:r>
        <w:rPr>
          <w:smallCaps/>
          <w:sz w:val="28"/>
          <w:szCs w:val="28"/>
        </w:rPr>
        <w:t>3s.polite</w:t>
      </w:r>
      <w:r>
        <w:rPr>
          <w:sz w:val="28"/>
          <w:szCs w:val="28"/>
        </w:rPr>
        <w:t xml:space="preserve"> </w:t>
      </w:r>
      <w:r>
        <w:rPr>
          <w:smallCaps/>
          <w:sz w:val="28"/>
          <w:szCs w:val="28"/>
        </w:rPr>
        <w:t>dem.dist</w:t>
      </w:r>
      <w:r>
        <w:rPr>
          <w:sz w:val="28"/>
          <w:szCs w:val="28"/>
        </w:rPr>
        <w:t xml:space="preserve"> </w:t>
      </w:r>
      <w:r>
        <w:rPr>
          <w:smallCaps/>
          <w:sz w:val="28"/>
          <w:szCs w:val="28"/>
        </w:rPr>
        <w:t>pl</w:t>
      </w:r>
      <w:r>
        <w:rPr>
          <w:sz w:val="28"/>
          <w:szCs w:val="28"/>
        </w:rPr>
        <w:t>=</w:t>
      </w:r>
      <w:r>
        <w:rPr>
          <w:smallCaps/>
          <w:sz w:val="28"/>
          <w:szCs w:val="28"/>
        </w:rPr>
        <w:t>acc</w:t>
      </w:r>
      <w:r>
        <w:rPr>
          <w:sz w:val="28"/>
          <w:szCs w:val="28"/>
        </w:rPr>
        <w:t xml:space="preserve"> when-spill-</w:t>
      </w:r>
      <w:r>
        <w:rPr>
          <w:smallCaps/>
          <w:sz w:val="28"/>
          <w:szCs w:val="28"/>
        </w:rPr>
        <w:t>caus</w:t>
      </w:r>
    </w:p>
    <w:p w:rsidR="00D9338A" w:rsidRDefault="002E407A" w:rsidP="00930BDB">
      <w:pPr>
        <w:jc w:val="both"/>
        <w:rPr>
          <w:rFonts w:cs="Times New Roman"/>
          <w:noProof w:val="0"/>
          <w:sz w:val="24"/>
          <w:szCs w:val="24"/>
        </w:rPr>
      </w:pPr>
      <w:r>
        <w:rPr>
          <w:rFonts w:cs="Times New Roman"/>
          <w:b/>
          <w:sz w:val="28"/>
          <w:szCs w:val="24"/>
        </w:rPr>
        <w:tab/>
      </w:r>
      <w:r w:rsidR="00D9338A">
        <w:rPr>
          <w:rFonts w:cs="Times New Roman"/>
          <w:b/>
          <w:sz w:val="28"/>
          <w:szCs w:val="24"/>
        </w:rPr>
        <w:t>itthu</w:t>
      </w:r>
      <w:r w:rsidR="00D9338A">
        <w:rPr>
          <w:rFonts w:cs="Times New Roman"/>
          <w:sz w:val="28"/>
          <w:szCs w:val="24"/>
        </w:rPr>
        <w:t xml:space="preserve"> </w:t>
      </w:r>
      <w:r w:rsidR="00D9338A">
        <w:rPr>
          <w:rFonts w:cs="Times New Roman"/>
          <w:b/>
          <w:sz w:val="28"/>
          <w:szCs w:val="24"/>
        </w:rPr>
        <w:t>pada</w:t>
      </w:r>
      <w:r w:rsidR="00D9338A">
        <w:rPr>
          <w:rFonts w:cs="Times New Roman"/>
          <w:sz w:val="28"/>
          <w:szCs w:val="24"/>
        </w:rPr>
        <w:t xml:space="preserve"> </w:t>
      </w:r>
      <w:r>
        <w:rPr>
          <w:rFonts w:cs="Times New Roman"/>
          <w:sz w:val="28"/>
          <w:szCs w:val="24"/>
        </w:rPr>
        <w:t xml:space="preserve"> sraathus</w:t>
      </w:r>
      <w:r>
        <w:rPr>
          <w:rFonts w:cs="Times New Roman"/>
          <w:sz w:val="28"/>
          <w:szCs w:val="24"/>
        </w:rPr>
        <w:tab/>
      </w:r>
      <w:r w:rsidR="00D9338A">
        <w:rPr>
          <w:rFonts w:cs="Times New Roman"/>
          <w:sz w:val="28"/>
          <w:szCs w:val="24"/>
        </w:rPr>
        <w:t xml:space="preserve">binthan </w:t>
      </w:r>
      <w:r>
        <w:rPr>
          <w:rFonts w:cs="Times New Roman"/>
          <w:sz w:val="28"/>
          <w:szCs w:val="24"/>
        </w:rPr>
        <w:tab/>
      </w:r>
      <w:r w:rsidR="00D9338A">
        <w:rPr>
          <w:rFonts w:cs="Times New Roman"/>
          <w:sz w:val="28"/>
          <w:szCs w:val="24"/>
        </w:rPr>
        <w:t>pada</w:t>
      </w:r>
      <w:r>
        <w:rPr>
          <w:rFonts w:cs="Times New Roman"/>
          <w:sz w:val="28"/>
          <w:szCs w:val="24"/>
        </w:rPr>
        <w:tab/>
      </w:r>
      <w:r w:rsidR="00D9338A">
        <w:rPr>
          <w:rFonts w:cs="Times New Roman"/>
          <w:sz w:val="28"/>
          <w:szCs w:val="24"/>
        </w:rPr>
        <w:t xml:space="preserve">arà-kiilap=ke </w:t>
      </w:r>
    </w:p>
    <w:p w:rsidR="002E407A" w:rsidRDefault="00D9338A">
      <w:pPr>
        <w:ind w:firstLine="720"/>
        <w:jc w:val="both"/>
        <w:rPr>
          <w:sz w:val="28"/>
          <w:szCs w:val="28"/>
        </w:rPr>
      </w:pPr>
      <w:r>
        <w:rPr>
          <w:smallCaps/>
          <w:sz w:val="28"/>
          <w:szCs w:val="28"/>
        </w:rPr>
        <w:t>dem.dist</w:t>
      </w:r>
      <w:r>
        <w:rPr>
          <w:sz w:val="28"/>
          <w:szCs w:val="28"/>
        </w:rPr>
        <w:t xml:space="preserve"> </w:t>
      </w:r>
      <w:r>
        <w:rPr>
          <w:smallCaps/>
          <w:sz w:val="28"/>
          <w:szCs w:val="28"/>
        </w:rPr>
        <w:t>pl</w:t>
      </w:r>
      <w:r>
        <w:rPr>
          <w:sz w:val="28"/>
          <w:szCs w:val="28"/>
        </w:rPr>
        <w:t xml:space="preserve"> 100 </w:t>
      </w:r>
      <w:r w:rsidR="002E407A">
        <w:rPr>
          <w:sz w:val="28"/>
          <w:szCs w:val="28"/>
        </w:rPr>
        <w:tab/>
        <w:t xml:space="preserve">   </w:t>
      </w:r>
      <w:r w:rsidR="002E407A">
        <w:rPr>
          <w:sz w:val="28"/>
          <w:szCs w:val="28"/>
        </w:rPr>
        <w:tab/>
      </w:r>
      <w:r>
        <w:rPr>
          <w:sz w:val="28"/>
          <w:szCs w:val="28"/>
        </w:rPr>
        <w:t xml:space="preserve">stars </w:t>
      </w:r>
      <w:r w:rsidR="002E407A">
        <w:rPr>
          <w:sz w:val="28"/>
          <w:szCs w:val="28"/>
        </w:rPr>
        <w:tab/>
      </w:r>
      <w:r w:rsidR="002E407A">
        <w:rPr>
          <w:sz w:val="28"/>
          <w:szCs w:val="28"/>
        </w:rPr>
        <w:tab/>
      </w:r>
      <w:r>
        <w:rPr>
          <w:smallCaps/>
          <w:sz w:val="28"/>
          <w:szCs w:val="28"/>
        </w:rPr>
        <w:t>pl</w:t>
      </w:r>
      <w:r w:rsidR="002E407A">
        <w:rPr>
          <w:smallCaps/>
          <w:sz w:val="28"/>
          <w:szCs w:val="28"/>
        </w:rPr>
        <w:tab/>
      </w:r>
      <w:r>
        <w:rPr>
          <w:smallCaps/>
          <w:sz w:val="28"/>
          <w:szCs w:val="28"/>
        </w:rPr>
        <w:t>simult</w:t>
      </w:r>
      <w:r>
        <w:rPr>
          <w:sz w:val="28"/>
          <w:szCs w:val="28"/>
        </w:rPr>
        <w:t>-shine=</w:t>
      </w:r>
      <w:r>
        <w:rPr>
          <w:smallCaps/>
          <w:sz w:val="28"/>
          <w:szCs w:val="28"/>
        </w:rPr>
        <w:t>simil</w:t>
      </w:r>
      <w:r>
        <w:rPr>
          <w:sz w:val="28"/>
          <w:szCs w:val="28"/>
        </w:rPr>
        <w:t xml:space="preserve"> </w:t>
      </w:r>
    </w:p>
    <w:p w:rsidR="002E407A" w:rsidRDefault="002E407A">
      <w:pPr>
        <w:ind w:firstLine="720"/>
        <w:jc w:val="both"/>
        <w:rPr>
          <w:rFonts w:cs="Times New Roman"/>
          <w:sz w:val="28"/>
          <w:szCs w:val="24"/>
        </w:rPr>
      </w:pPr>
      <w:r>
        <w:rPr>
          <w:rFonts w:cs="Times New Roman"/>
          <w:sz w:val="28"/>
          <w:szCs w:val="24"/>
        </w:rPr>
        <w:t xml:space="preserve">su-kiilap. </w:t>
      </w:r>
    </w:p>
    <w:p w:rsidR="00D9338A" w:rsidRDefault="00D9338A">
      <w:pPr>
        <w:ind w:firstLine="720"/>
        <w:jc w:val="both"/>
        <w:rPr>
          <w:sz w:val="28"/>
          <w:szCs w:val="28"/>
        </w:rPr>
      </w:pPr>
      <w:r>
        <w:rPr>
          <w:smallCaps/>
          <w:sz w:val="28"/>
          <w:szCs w:val="28"/>
        </w:rPr>
        <w:t>past</w:t>
      </w:r>
      <w:r>
        <w:rPr>
          <w:sz w:val="28"/>
          <w:szCs w:val="28"/>
        </w:rPr>
        <w:t xml:space="preserve">-shine </w:t>
      </w:r>
    </w:p>
    <w:p w:rsidR="00D9338A" w:rsidRDefault="00D9338A">
      <w:pPr>
        <w:ind w:firstLine="720"/>
        <w:jc w:val="both"/>
        <w:rPr>
          <w:sz w:val="28"/>
          <w:szCs w:val="28"/>
        </w:rPr>
      </w:pPr>
      <w:r>
        <w:rPr>
          <w:sz w:val="28"/>
          <w:szCs w:val="28"/>
        </w:rPr>
        <w:t xml:space="preserve">‘When he spilled them, they shone like a hundred shining stars.’ </w:t>
      </w:r>
    </w:p>
    <w:p w:rsidR="00D9338A" w:rsidRDefault="00D9338A">
      <w:r>
        <w:t xml:space="preserve"> </w:t>
      </w:r>
    </w:p>
    <w:p w:rsidR="00D9338A" w:rsidRDefault="00D9338A">
      <w:pPr>
        <w:ind w:firstLine="15"/>
        <w:jc w:val="both"/>
        <w:rPr>
          <w:rFonts w:cs="Times New Roman"/>
          <w:noProof w:val="0"/>
          <w:sz w:val="24"/>
          <w:szCs w:val="24"/>
        </w:rPr>
      </w:pPr>
      <w:r>
        <w:rPr>
          <w:rFonts w:cs="Times New Roman"/>
          <w:sz w:val="28"/>
          <w:szCs w:val="24"/>
        </w:rPr>
        <w:t xml:space="preserve">(25) </w:t>
      </w:r>
      <w:r>
        <w:rPr>
          <w:rFonts w:cs="Times New Roman"/>
          <w:sz w:val="28"/>
          <w:szCs w:val="24"/>
        </w:rPr>
        <w:tab/>
        <w:t xml:space="preserve">[[Seelon=nang </w:t>
      </w:r>
      <w:r w:rsidR="002E407A">
        <w:rPr>
          <w:rFonts w:cs="Times New Roman"/>
          <w:sz w:val="28"/>
          <w:szCs w:val="24"/>
        </w:rPr>
        <w:tab/>
      </w:r>
      <w:r>
        <w:rPr>
          <w:rFonts w:cs="Times New Roman"/>
          <w:sz w:val="28"/>
          <w:szCs w:val="24"/>
        </w:rPr>
        <w:t xml:space="preserve">anà-dhaathang] </w:t>
      </w:r>
      <w:r w:rsidR="002E407A">
        <w:rPr>
          <w:rFonts w:cs="Times New Roman"/>
          <w:sz w:val="28"/>
          <w:szCs w:val="24"/>
        </w:rPr>
        <w:tab/>
      </w:r>
      <w:r>
        <w:rPr>
          <w:rFonts w:cs="Times New Roman"/>
          <w:sz w:val="28"/>
          <w:szCs w:val="24"/>
        </w:rPr>
        <w:t xml:space="preserve">pada] mlaayu </w:t>
      </w:r>
      <w:r w:rsidR="002E407A">
        <w:rPr>
          <w:rFonts w:cs="Times New Roman"/>
          <w:sz w:val="28"/>
          <w:szCs w:val="24"/>
        </w:rPr>
        <w:tab/>
      </w:r>
      <w:r>
        <w:rPr>
          <w:rFonts w:cs="Times New Roman"/>
          <w:sz w:val="28"/>
          <w:szCs w:val="24"/>
        </w:rPr>
        <w:t xml:space="preserve">pada. </w:t>
      </w:r>
    </w:p>
    <w:p w:rsidR="00D9338A" w:rsidRDefault="00D9338A">
      <w:pPr>
        <w:ind w:firstLine="720"/>
        <w:jc w:val="both"/>
        <w:rPr>
          <w:sz w:val="28"/>
          <w:szCs w:val="28"/>
        </w:rPr>
      </w:pPr>
      <w:r>
        <w:rPr>
          <w:sz w:val="28"/>
          <w:szCs w:val="28"/>
        </w:rPr>
        <w:t>Ceylon=</w:t>
      </w:r>
      <w:r>
        <w:rPr>
          <w:smallCaps/>
          <w:sz w:val="28"/>
          <w:szCs w:val="28"/>
        </w:rPr>
        <w:t>dat</w:t>
      </w:r>
      <w:r w:rsidR="002E407A">
        <w:rPr>
          <w:sz w:val="28"/>
          <w:szCs w:val="28"/>
        </w:rPr>
        <w:tab/>
      </w:r>
      <w:r w:rsidR="002E407A">
        <w:rPr>
          <w:sz w:val="28"/>
          <w:szCs w:val="28"/>
        </w:rPr>
        <w:tab/>
      </w:r>
      <w:r>
        <w:rPr>
          <w:smallCaps/>
          <w:sz w:val="28"/>
          <w:szCs w:val="28"/>
        </w:rPr>
        <w:t>past</w:t>
      </w:r>
      <w:r>
        <w:rPr>
          <w:sz w:val="28"/>
          <w:szCs w:val="28"/>
        </w:rPr>
        <w:t xml:space="preserve">-come </w:t>
      </w:r>
      <w:r w:rsidR="002E407A">
        <w:rPr>
          <w:sz w:val="28"/>
          <w:szCs w:val="28"/>
        </w:rPr>
        <w:tab/>
      </w:r>
      <w:r w:rsidR="002E407A">
        <w:rPr>
          <w:sz w:val="28"/>
          <w:szCs w:val="28"/>
        </w:rPr>
        <w:tab/>
      </w:r>
      <w:r>
        <w:rPr>
          <w:smallCaps/>
          <w:sz w:val="28"/>
          <w:szCs w:val="28"/>
        </w:rPr>
        <w:t>pl</w:t>
      </w:r>
      <w:r>
        <w:rPr>
          <w:sz w:val="28"/>
          <w:szCs w:val="28"/>
        </w:rPr>
        <w:t xml:space="preserve"> </w:t>
      </w:r>
      <w:r w:rsidR="002E407A">
        <w:rPr>
          <w:sz w:val="28"/>
          <w:szCs w:val="28"/>
        </w:rPr>
        <w:tab/>
      </w:r>
      <w:r>
        <w:rPr>
          <w:sz w:val="28"/>
          <w:szCs w:val="28"/>
        </w:rPr>
        <w:t xml:space="preserve">Malay </w:t>
      </w:r>
      <w:r w:rsidR="002E407A">
        <w:rPr>
          <w:sz w:val="28"/>
          <w:szCs w:val="28"/>
        </w:rPr>
        <w:tab/>
      </w:r>
      <w:r>
        <w:rPr>
          <w:smallCaps/>
          <w:sz w:val="28"/>
          <w:szCs w:val="28"/>
        </w:rPr>
        <w:t>pl</w:t>
      </w:r>
      <w:r>
        <w:rPr>
          <w:sz w:val="28"/>
          <w:szCs w:val="28"/>
        </w:rPr>
        <w:t xml:space="preserve"> </w:t>
      </w:r>
    </w:p>
    <w:p w:rsidR="00D9338A" w:rsidRDefault="00D9338A">
      <w:r>
        <w:rPr>
          <w:sz w:val="28"/>
          <w:szCs w:val="28"/>
        </w:rPr>
        <w:tab/>
      </w:r>
      <w:r w:rsidRPr="00930BDB">
        <w:rPr>
          <w:sz w:val="28"/>
          <w:szCs w:val="28"/>
        </w:rPr>
        <w:t>‘</w:t>
      </w:r>
      <w:r>
        <w:rPr>
          <w:sz w:val="28"/>
        </w:rPr>
        <w:t xml:space="preserve">Those who had come to Ceylon were the Malays.’ (N060113nar01)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While the plural marker is not selective to the nature of its host, the same is not true of the nominalizer </w:t>
      </w:r>
      <w:r>
        <w:rPr>
          <w:i/>
          <w:sz w:val="28"/>
          <w:szCs w:val="28"/>
        </w:rPr>
        <w:t xml:space="preserve">-an </w:t>
      </w:r>
      <w:r>
        <w:rPr>
          <w:sz w:val="28"/>
          <w:szCs w:val="28"/>
        </w:rPr>
        <w:t xml:space="preserve">and the causativizer </w:t>
      </w:r>
      <w:r>
        <w:rPr>
          <w:i/>
          <w:sz w:val="28"/>
          <w:szCs w:val="28"/>
        </w:rPr>
        <w:t>-king</w:t>
      </w:r>
      <w:r>
        <w:rPr>
          <w:sz w:val="28"/>
          <w:szCs w:val="28"/>
        </w:rPr>
        <w:t>.</w:t>
      </w:r>
      <w:r w:rsidR="009E2DB2">
        <w:rPr>
          <w:sz w:val="28"/>
          <w:szCs w:val="28"/>
        </w:rPr>
        <w:t xml:space="preserve"> The nominalizer</w:t>
      </w:r>
      <w:r>
        <w:rPr>
          <w:sz w:val="28"/>
          <w:szCs w:val="28"/>
        </w:rPr>
        <w:t xml:space="preserve"> </w:t>
      </w:r>
      <w:r>
        <w:rPr>
          <w:i/>
          <w:sz w:val="28"/>
          <w:szCs w:val="28"/>
        </w:rPr>
        <w:t xml:space="preserve">-an </w:t>
      </w:r>
      <w:r>
        <w:rPr>
          <w:sz w:val="28"/>
          <w:szCs w:val="28"/>
        </w:rPr>
        <w:t>can attach to verbs, adjectives and nouns, but not to pronouns, deictics or clauses</w:t>
      </w:r>
      <w:r w:rsidR="009E2DB2">
        <w:rPr>
          <w:sz w:val="28"/>
          <w:szCs w:val="28"/>
        </w:rPr>
        <w:t xml:space="preserve"> as seen in (26), where it attaches to a verb and in (27), where it attaches to an adjective</w:t>
      </w:r>
      <w:r>
        <w:rPr>
          <w:sz w:val="28"/>
          <w:szCs w:val="28"/>
        </w:rPr>
        <w:t>.</w:t>
      </w:r>
    </w:p>
    <w:p w:rsidR="00D9338A" w:rsidRDefault="00D9338A">
      <w:pPr>
        <w:ind w:firstLine="720"/>
        <w:jc w:val="both"/>
        <w:rPr>
          <w:sz w:val="28"/>
          <w:szCs w:val="28"/>
        </w:rPr>
      </w:pPr>
      <w:r>
        <w:rPr>
          <w:sz w:val="28"/>
          <w:szCs w:val="28"/>
        </w:rPr>
        <w:t xml:space="preserve"> </w:t>
      </w:r>
    </w:p>
    <w:p w:rsidR="00D9338A" w:rsidRPr="00B31556" w:rsidRDefault="00D9338A">
      <w:pPr>
        <w:ind w:firstLine="15"/>
        <w:jc w:val="both"/>
        <w:rPr>
          <w:rFonts w:cs="Times New Roman"/>
          <w:noProof w:val="0"/>
          <w:sz w:val="24"/>
          <w:szCs w:val="24"/>
          <w:lang w:val="de-DE"/>
        </w:rPr>
      </w:pPr>
      <w:r w:rsidRPr="00B31556">
        <w:rPr>
          <w:rFonts w:cs="Times New Roman"/>
          <w:sz w:val="28"/>
          <w:szCs w:val="24"/>
          <w:lang w:val="de-DE"/>
        </w:rPr>
        <w:t xml:space="preserve">(26) </w:t>
      </w:r>
      <w:r w:rsidRPr="00B31556">
        <w:rPr>
          <w:rFonts w:cs="Times New Roman"/>
          <w:sz w:val="28"/>
          <w:szCs w:val="24"/>
          <w:lang w:val="de-DE"/>
        </w:rPr>
        <w:tab/>
      </w:r>
      <w:r w:rsidRPr="00B31556">
        <w:rPr>
          <w:rFonts w:cs="Times New Roman"/>
          <w:b/>
          <w:sz w:val="28"/>
          <w:szCs w:val="24"/>
          <w:lang w:val="de-DE"/>
        </w:rPr>
        <w:t>jalang</w:t>
      </w:r>
      <w:r w:rsidRPr="00B31556">
        <w:rPr>
          <w:rFonts w:cs="Times New Roman"/>
          <w:sz w:val="28"/>
          <w:szCs w:val="24"/>
          <w:lang w:val="de-DE"/>
        </w:rPr>
        <w:t xml:space="preserve">-an </w:t>
      </w:r>
      <w:r w:rsidR="002E407A">
        <w:rPr>
          <w:rFonts w:cs="Times New Roman"/>
          <w:sz w:val="28"/>
          <w:szCs w:val="24"/>
          <w:lang w:val="de-DE"/>
        </w:rPr>
        <w:tab/>
      </w:r>
      <w:r w:rsidRPr="00B31556">
        <w:rPr>
          <w:rFonts w:cs="Times New Roman"/>
          <w:sz w:val="28"/>
          <w:szCs w:val="24"/>
          <w:lang w:val="de-DE"/>
        </w:rPr>
        <w:t xml:space="preserve">hatthu arà-pii </w:t>
      </w:r>
      <w:r w:rsidR="002E407A">
        <w:rPr>
          <w:rFonts w:cs="Times New Roman"/>
          <w:sz w:val="28"/>
          <w:szCs w:val="24"/>
          <w:lang w:val="de-DE"/>
        </w:rPr>
        <w:tab/>
      </w:r>
      <w:r w:rsidR="002E407A">
        <w:rPr>
          <w:rFonts w:cs="Times New Roman"/>
          <w:sz w:val="28"/>
          <w:szCs w:val="24"/>
          <w:lang w:val="de-DE"/>
        </w:rPr>
        <w:tab/>
      </w:r>
      <w:r w:rsidRPr="00B31556">
        <w:rPr>
          <w:rFonts w:cs="Times New Roman"/>
          <w:sz w:val="28"/>
          <w:szCs w:val="24"/>
          <w:lang w:val="de-DE"/>
        </w:rPr>
        <w:t xml:space="preserve">vakthu </w:t>
      </w:r>
    </w:p>
    <w:p w:rsidR="00D9338A" w:rsidRDefault="00D9338A">
      <w:pPr>
        <w:ind w:firstLine="720"/>
        <w:jc w:val="both"/>
        <w:rPr>
          <w:sz w:val="28"/>
          <w:szCs w:val="28"/>
        </w:rPr>
      </w:pPr>
      <w:r>
        <w:rPr>
          <w:sz w:val="28"/>
          <w:szCs w:val="28"/>
        </w:rPr>
        <w:t>walk-</w:t>
      </w:r>
      <w:r>
        <w:rPr>
          <w:smallCaps/>
          <w:sz w:val="28"/>
          <w:szCs w:val="28"/>
        </w:rPr>
        <w:t>nmlzr</w:t>
      </w:r>
      <w:r>
        <w:rPr>
          <w:sz w:val="28"/>
          <w:szCs w:val="28"/>
        </w:rPr>
        <w:t xml:space="preserve"> </w:t>
      </w:r>
      <w:r>
        <w:rPr>
          <w:smallCaps/>
          <w:sz w:val="28"/>
          <w:szCs w:val="28"/>
        </w:rPr>
        <w:t>indef</w:t>
      </w:r>
      <w:r>
        <w:rPr>
          <w:sz w:val="28"/>
          <w:szCs w:val="28"/>
        </w:rPr>
        <w:t xml:space="preserve"> </w:t>
      </w:r>
      <w:r>
        <w:rPr>
          <w:smallCaps/>
          <w:sz w:val="28"/>
          <w:szCs w:val="28"/>
        </w:rPr>
        <w:t>non.past</w:t>
      </w:r>
      <w:r>
        <w:rPr>
          <w:sz w:val="28"/>
          <w:szCs w:val="28"/>
        </w:rPr>
        <w:t xml:space="preserve">-go </w:t>
      </w:r>
      <w:r w:rsidR="002E407A">
        <w:rPr>
          <w:sz w:val="28"/>
          <w:szCs w:val="28"/>
        </w:rPr>
        <w:tab/>
      </w:r>
      <w:r>
        <w:rPr>
          <w:sz w:val="28"/>
          <w:szCs w:val="28"/>
        </w:rPr>
        <w:t xml:space="preserve">time </w:t>
      </w:r>
    </w:p>
    <w:p w:rsidR="00D9338A" w:rsidRDefault="00D9338A">
      <w:r>
        <w:rPr>
          <w:sz w:val="28"/>
          <w:szCs w:val="28"/>
        </w:rPr>
        <w:tab/>
      </w:r>
      <w:r w:rsidRPr="00930BDB">
        <w:rPr>
          <w:sz w:val="28"/>
          <w:szCs w:val="28"/>
        </w:rPr>
        <w:t>‘</w:t>
      </w:r>
      <w:r>
        <w:rPr>
          <w:sz w:val="28"/>
        </w:rPr>
        <w:t xml:space="preserve">when we go on a trip’ (K051213nar06) </w:t>
      </w:r>
    </w:p>
    <w:p w:rsidR="00D9338A" w:rsidRDefault="00D9338A">
      <w:r>
        <w:t xml:space="preserve"> </w:t>
      </w:r>
    </w:p>
    <w:p w:rsidR="00D9338A" w:rsidRDefault="00D9338A">
      <w:pPr>
        <w:ind w:firstLine="30"/>
        <w:jc w:val="both"/>
        <w:rPr>
          <w:rFonts w:cs="Times New Roman"/>
          <w:noProof w:val="0"/>
          <w:sz w:val="24"/>
          <w:szCs w:val="24"/>
        </w:rPr>
      </w:pPr>
      <w:r>
        <w:rPr>
          <w:rFonts w:cs="Times New Roman"/>
          <w:sz w:val="28"/>
          <w:szCs w:val="24"/>
        </w:rPr>
        <w:t xml:space="preserve">(27) </w:t>
      </w:r>
      <w:r>
        <w:rPr>
          <w:rFonts w:cs="Times New Roman"/>
          <w:sz w:val="28"/>
          <w:szCs w:val="24"/>
        </w:rPr>
        <w:tab/>
      </w:r>
      <w:r>
        <w:rPr>
          <w:rFonts w:cs="Times New Roman"/>
          <w:b/>
          <w:sz w:val="28"/>
          <w:szCs w:val="24"/>
        </w:rPr>
        <w:t>Manis</w:t>
      </w:r>
      <w:r>
        <w:rPr>
          <w:rFonts w:cs="Times New Roman"/>
          <w:sz w:val="28"/>
          <w:szCs w:val="24"/>
        </w:rPr>
        <w:t xml:space="preserve">-an </w:t>
      </w:r>
      <w:r w:rsidR="002E407A">
        <w:rPr>
          <w:rFonts w:cs="Times New Roman"/>
          <w:sz w:val="28"/>
          <w:szCs w:val="24"/>
        </w:rPr>
        <w:tab/>
      </w:r>
      <w:r w:rsidR="002E407A">
        <w:rPr>
          <w:rFonts w:cs="Times New Roman"/>
          <w:sz w:val="28"/>
          <w:szCs w:val="24"/>
        </w:rPr>
        <w:tab/>
      </w:r>
      <w:r>
        <w:rPr>
          <w:rFonts w:cs="Times New Roman"/>
          <w:sz w:val="28"/>
          <w:szCs w:val="24"/>
        </w:rPr>
        <w:t xml:space="preserve">maakang=nang </w:t>
      </w:r>
      <w:r w:rsidR="002E407A">
        <w:rPr>
          <w:rFonts w:cs="Times New Roman"/>
          <w:sz w:val="28"/>
          <w:szCs w:val="24"/>
        </w:rPr>
        <w:tab/>
      </w:r>
      <w:r>
        <w:rPr>
          <w:rFonts w:cs="Times New Roman"/>
          <w:sz w:val="28"/>
          <w:szCs w:val="24"/>
        </w:rPr>
        <w:t xml:space="preserve">go </w:t>
      </w:r>
      <w:r w:rsidR="002E407A">
        <w:rPr>
          <w:rFonts w:cs="Times New Roman"/>
          <w:sz w:val="28"/>
          <w:szCs w:val="24"/>
        </w:rPr>
        <w:tab/>
      </w:r>
      <w:r w:rsidR="002E407A">
        <w:rPr>
          <w:rFonts w:cs="Times New Roman"/>
          <w:sz w:val="28"/>
          <w:szCs w:val="24"/>
        </w:rPr>
        <w:tab/>
      </w:r>
      <w:r>
        <w:rPr>
          <w:rFonts w:cs="Times New Roman"/>
          <w:sz w:val="28"/>
          <w:szCs w:val="24"/>
        </w:rPr>
        <w:t xml:space="preserve">suuka bannyak. </w:t>
      </w:r>
    </w:p>
    <w:p w:rsidR="00D9338A" w:rsidRPr="002E407A" w:rsidRDefault="00D9338A">
      <w:pPr>
        <w:ind w:firstLine="720"/>
        <w:jc w:val="both"/>
        <w:rPr>
          <w:sz w:val="28"/>
          <w:szCs w:val="28"/>
        </w:rPr>
      </w:pPr>
      <w:r>
        <w:rPr>
          <w:sz w:val="28"/>
          <w:szCs w:val="28"/>
        </w:rPr>
        <w:t>sweet-</w:t>
      </w:r>
      <w:r>
        <w:rPr>
          <w:smallCaps/>
          <w:sz w:val="28"/>
          <w:szCs w:val="28"/>
        </w:rPr>
        <w:t>nmlzr</w:t>
      </w:r>
      <w:r>
        <w:rPr>
          <w:sz w:val="28"/>
          <w:szCs w:val="28"/>
        </w:rPr>
        <w:t xml:space="preserve"> </w:t>
      </w:r>
      <w:r w:rsidR="002E407A">
        <w:rPr>
          <w:sz w:val="28"/>
          <w:szCs w:val="28"/>
        </w:rPr>
        <w:tab/>
      </w:r>
      <w:r>
        <w:rPr>
          <w:sz w:val="28"/>
          <w:szCs w:val="28"/>
        </w:rPr>
        <w:t>eat=</w:t>
      </w:r>
      <w:r>
        <w:rPr>
          <w:smallCaps/>
          <w:sz w:val="28"/>
          <w:szCs w:val="28"/>
        </w:rPr>
        <w:t xml:space="preserve">dat </w:t>
      </w:r>
      <w:r w:rsidR="002E407A">
        <w:rPr>
          <w:smallCaps/>
          <w:sz w:val="28"/>
          <w:szCs w:val="28"/>
        </w:rPr>
        <w:tab/>
      </w:r>
      <w:r w:rsidR="002E407A">
        <w:rPr>
          <w:smallCaps/>
          <w:sz w:val="28"/>
          <w:szCs w:val="28"/>
        </w:rPr>
        <w:tab/>
      </w:r>
      <w:r>
        <w:rPr>
          <w:smallCaps/>
          <w:sz w:val="28"/>
          <w:szCs w:val="28"/>
        </w:rPr>
        <w:t xml:space="preserve">1s.familiar </w:t>
      </w:r>
      <w:r w:rsidRPr="002E407A">
        <w:rPr>
          <w:sz w:val="28"/>
          <w:szCs w:val="28"/>
        </w:rPr>
        <w:t xml:space="preserve">like </w:t>
      </w:r>
      <w:r w:rsidR="002E407A">
        <w:rPr>
          <w:sz w:val="28"/>
          <w:szCs w:val="28"/>
        </w:rPr>
        <w:tab/>
      </w:r>
      <w:r w:rsidRPr="002E407A">
        <w:rPr>
          <w:sz w:val="28"/>
          <w:szCs w:val="28"/>
        </w:rPr>
        <w:t>much</w:t>
      </w:r>
    </w:p>
    <w:p w:rsidR="00D9338A" w:rsidRDefault="00D9338A">
      <w:pPr>
        <w:ind w:firstLine="720"/>
        <w:jc w:val="both"/>
        <w:rPr>
          <w:smallCaps/>
          <w:sz w:val="28"/>
          <w:szCs w:val="28"/>
        </w:rPr>
      </w:pPr>
      <w:r w:rsidRPr="002E407A">
        <w:rPr>
          <w:sz w:val="28"/>
          <w:szCs w:val="28"/>
        </w:rPr>
        <w:t>‘I like very much to eat sweets.’</w:t>
      </w:r>
      <w:r>
        <w:rPr>
          <w:smallCaps/>
          <w:sz w:val="28"/>
          <w:szCs w:val="28"/>
        </w:rPr>
        <w:t xml:space="preserve"> (B060115prs20) </w:t>
      </w:r>
    </w:p>
    <w:p w:rsidR="00D9338A" w:rsidRDefault="00D9338A">
      <w:pPr>
        <w:ind w:firstLine="720"/>
        <w:jc w:val="both"/>
        <w:rPr>
          <w:smallCaps/>
          <w:sz w:val="28"/>
          <w:szCs w:val="28"/>
        </w:rPr>
      </w:pPr>
    </w:p>
    <w:p w:rsidR="00D9338A" w:rsidRPr="000100E2" w:rsidRDefault="00D9338A">
      <w:pPr>
        <w:ind w:firstLine="720"/>
        <w:jc w:val="both"/>
        <w:rPr>
          <w:sz w:val="28"/>
          <w:szCs w:val="28"/>
        </w:rPr>
      </w:pPr>
      <w:r>
        <w:rPr>
          <w:sz w:val="28"/>
          <w:szCs w:val="28"/>
        </w:rPr>
        <w:t xml:space="preserve"> In rare cases can </w:t>
      </w:r>
      <w:r>
        <w:rPr>
          <w:i/>
          <w:sz w:val="28"/>
          <w:szCs w:val="28"/>
        </w:rPr>
        <w:t xml:space="preserve">-an </w:t>
      </w:r>
      <w:r>
        <w:rPr>
          <w:sz w:val="28"/>
          <w:szCs w:val="28"/>
        </w:rPr>
        <w:t xml:space="preserve">be found on nouns, like </w:t>
      </w:r>
      <w:r>
        <w:rPr>
          <w:i/>
          <w:sz w:val="28"/>
          <w:szCs w:val="28"/>
        </w:rPr>
        <w:t>raja-han</w:t>
      </w:r>
      <w:r>
        <w:rPr>
          <w:sz w:val="28"/>
          <w:szCs w:val="28"/>
        </w:rPr>
        <w:t xml:space="preserve"> ‘king’+‘</w:t>
      </w:r>
      <w:r>
        <w:rPr>
          <w:smallCaps/>
          <w:sz w:val="28"/>
          <w:szCs w:val="28"/>
        </w:rPr>
        <w:t>nmlzr</w:t>
      </w:r>
      <w:r>
        <w:rPr>
          <w:sz w:val="28"/>
          <w:szCs w:val="28"/>
        </w:rPr>
        <w:t>’=‘govern</w:t>
      </w:r>
      <w:r>
        <w:rPr>
          <w:sz w:val="28"/>
          <w:szCs w:val="28"/>
        </w:rPr>
        <w:softHyphen/>
        <w:t xml:space="preserve">ment’. This is another use of </w:t>
      </w:r>
      <w:r>
        <w:rPr>
          <w:i/>
          <w:sz w:val="28"/>
          <w:szCs w:val="28"/>
        </w:rPr>
        <w:t>-an</w:t>
      </w:r>
      <w:r>
        <w:rPr>
          <w:sz w:val="28"/>
          <w:szCs w:val="28"/>
        </w:rPr>
        <w:t xml:space="preserve">, also found in Standard Malay, and indicates ‘collectivity’ or ‘similarity’ when attached to nouns, according to Adelaar (1985:193). This meaning seems to be at hand here </w:t>
      </w:r>
      <w:r>
        <w:rPr>
          <w:sz w:val="28"/>
          <w:szCs w:val="28"/>
        </w:rPr>
        <w:lastRenderedPageBreak/>
        <w:t>as well, where a government can be seen as a collection of kings, or as performing a function similar to that of a king.</w:t>
      </w:r>
      <w:r w:rsidR="000100E2">
        <w:rPr>
          <w:sz w:val="28"/>
          <w:szCs w:val="28"/>
        </w:rPr>
        <w:t xml:space="preserve"> This second use of  This second use of </w:t>
      </w:r>
      <w:r w:rsidR="000100E2">
        <w:rPr>
          <w:i/>
          <w:sz w:val="28"/>
          <w:szCs w:val="28"/>
        </w:rPr>
        <w:t>-an</w:t>
      </w:r>
      <w:r w:rsidR="000100E2">
        <w:rPr>
          <w:sz w:val="28"/>
          <w:szCs w:val="28"/>
        </w:rPr>
        <w:t xml:space="preserve"> seems to be no longer productive and is only found in couple of forms.</w:t>
      </w:r>
    </w:p>
    <w:p w:rsidR="00D9338A" w:rsidRDefault="00D9338A">
      <w:r>
        <w:rPr>
          <w:sz w:val="28"/>
        </w:rPr>
        <w:tab/>
        <w:t xml:space="preserve">The selectivity of </w:t>
      </w:r>
      <w:r>
        <w:rPr>
          <w:i/>
          <w:sz w:val="28"/>
        </w:rPr>
        <w:t xml:space="preserve">-an </w:t>
      </w:r>
      <w:r>
        <w:rPr>
          <w:sz w:val="28"/>
        </w:rPr>
        <w:t xml:space="preserve">is quite clear in SLM, nevertheless, there is one instance of a nominalization after inflection, i.e. nominalization of a phrase rather than of a stem. This is </w:t>
      </w:r>
      <w:r>
        <w:rPr>
          <w:i/>
          <w:sz w:val="28"/>
        </w:rPr>
        <w:t>thradahan</w:t>
      </w:r>
      <w:r>
        <w:rPr>
          <w:sz w:val="28"/>
        </w:rPr>
        <w:t xml:space="preserve"> ‘deprivation’ which is composed of the negative prefix </w:t>
      </w:r>
      <w:r>
        <w:rPr>
          <w:i/>
          <w:sz w:val="28"/>
        </w:rPr>
        <w:t>thàrà-</w:t>
      </w:r>
      <w:r>
        <w:rPr>
          <w:sz w:val="28"/>
        </w:rPr>
        <w:t xml:space="preserve">, the existential </w:t>
      </w:r>
      <w:r>
        <w:rPr>
          <w:i/>
          <w:sz w:val="28"/>
        </w:rPr>
        <w:t xml:space="preserve">aada, </w:t>
      </w:r>
      <w:r>
        <w:rPr>
          <w:sz w:val="28"/>
        </w:rPr>
        <w:t xml:space="preserve">and the nominalizer. The non-negated form </w:t>
      </w:r>
      <w:r>
        <w:rPr>
          <w:i/>
          <w:sz w:val="28"/>
        </w:rPr>
        <w:t>adahan</w:t>
      </w:r>
      <w:r>
        <w:rPr>
          <w:sz w:val="28"/>
        </w:rPr>
        <w:t xml:space="preserve"> ‘possession’ also exists. One could argue that the negation takes place after derivation, however, </w:t>
      </w:r>
      <w:r>
        <w:rPr>
          <w:i/>
          <w:sz w:val="28"/>
        </w:rPr>
        <w:t xml:space="preserve">th(à)rà- </w:t>
      </w:r>
      <w:r>
        <w:rPr>
          <w:sz w:val="28"/>
        </w:rPr>
        <w:t xml:space="preserve">is not a morpheme which can attach to nouns, so that </w:t>
      </w:r>
      <w:r>
        <w:rPr>
          <w:i/>
          <w:sz w:val="28"/>
        </w:rPr>
        <w:t xml:space="preserve">th(à)rà- </w:t>
      </w:r>
      <w:r>
        <w:rPr>
          <w:sz w:val="28"/>
        </w:rPr>
        <w:t xml:space="preserve">must have been joined with </w:t>
      </w:r>
      <w:r>
        <w:rPr>
          <w:i/>
          <w:sz w:val="28"/>
        </w:rPr>
        <w:t xml:space="preserve">a(a)da </w:t>
      </w:r>
      <w:r>
        <w:rPr>
          <w:sz w:val="28"/>
        </w:rPr>
        <w:t xml:space="preserve">before the derivation. This makes the selection restrictions of </w:t>
      </w:r>
      <w:r>
        <w:rPr>
          <w:i/>
          <w:sz w:val="28"/>
        </w:rPr>
        <w:t xml:space="preserve">-an </w:t>
      </w:r>
      <w:r>
        <w:rPr>
          <w:sz w:val="28"/>
        </w:rPr>
        <w:t xml:space="preserve">less narrow, but it is still true that in the great majority of cases, </w:t>
      </w:r>
      <w:r>
        <w:rPr>
          <w:i/>
          <w:sz w:val="28"/>
        </w:rPr>
        <w:t xml:space="preserve">-an </w:t>
      </w:r>
      <w:r>
        <w:rPr>
          <w:sz w:val="28"/>
        </w:rPr>
        <w:t>cannot be used to nominalize phrases; it can only be used to nominalize stems.</w:t>
      </w:r>
    </w:p>
    <w:p w:rsidR="00D9338A" w:rsidRDefault="00D9338A">
      <w:pPr>
        <w:ind w:firstLine="720"/>
        <w:jc w:val="both"/>
        <w:rPr>
          <w:sz w:val="28"/>
          <w:szCs w:val="28"/>
        </w:rPr>
      </w:pPr>
      <w:r>
        <w:rPr>
          <w:sz w:val="28"/>
          <w:szCs w:val="28"/>
        </w:rPr>
        <w:t xml:space="preserve"> The causativizer </w:t>
      </w:r>
      <w:r>
        <w:rPr>
          <w:i/>
          <w:sz w:val="28"/>
          <w:szCs w:val="28"/>
        </w:rPr>
        <w:t xml:space="preserve">-king </w:t>
      </w:r>
      <w:r>
        <w:rPr>
          <w:sz w:val="28"/>
          <w:szCs w:val="28"/>
        </w:rPr>
        <w:t xml:space="preserve">is another derivational morpheme. It can attach to verbs </w:t>
      </w:r>
      <w:r w:rsidR="000100E2">
        <w:rPr>
          <w:sz w:val="28"/>
          <w:szCs w:val="28"/>
        </w:rPr>
        <w:t xml:space="preserve">(28) </w:t>
      </w:r>
      <w:r>
        <w:rPr>
          <w:sz w:val="28"/>
          <w:szCs w:val="28"/>
        </w:rPr>
        <w:t>and adjectives</w:t>
      </w:r>
      <w:r w:rsidR="000100E2">
        <w:rPr>
          <w:sz w:val="28"/>
          <w:szCs w:val="28"/>
        </w:rPr>
        <w:t xml:space="preserve"> (29),</w:t>
      </w:r>
      <w:r>
        <w:rPr>
          <w:sz w:val="28"/>
          <w:szCs w:val="28"/>
        </w:rPr>
        <w:t xml:space="preserve"> and marginally to nouns</w:t>
      </w:r>
      <w:r w:rsidR="000100E2">
        <w:rPr>
          <w:sz w:val="28"/>
          <w:szCs w:val="28"/>
        </w:rPr>
        <w:t xml:space="preserve"> (30)</w:t>
      </w:r>
      <w:r>
        <w:rPr>
          <w:sz w:val="28"/>
          <w:szCs w:val="28"/>
        </w:rPr>
        <w:t>, but not to pronouns, deictics or clauses either.</w:t>
      </w:r>
    </w:p>
    <w:p w:rsidR="00D9338A" w:rsidRDefault="00D9338A">
      <w:pPr>
        <w:ind w:firstLine="720"/>
        <w:jc w:val="both"/>
        <w:rPr>
          <w:sz w:val="28"/>
          <w:szCs w:val="28"/>
        </w:rPr>
      </w:pPr>
      <w:r>
        <w:rPr>
          <w:sz w:val="28"/>
          <w:szCs w:val="28"/>
        </w:rPr>
        <w:t xml:space="preserve"> </w:t>
      </w:r>
    </w:p>
    <w:p w:rsidR="00D9338A" w:rsidRDefault="002E407A">
      <w:pPr>
        <w:jc w:val="both"/>
        <w:rPr>
          <w:rFonts w:cs="Times New Roman"/>
          <w:noProof w:val="0"/>
          <w:sz w:val="24"/>
          <w:szCs w:val="24"/>
        </w:rPr>
      </w:pPr>
      <w:r>
        <w:rPr>
          <w:rFonts w:cs="Times New Roman"/>
          <w:sz w:val="28"/>
          <w:szCs w:val="24"/>
        </w:rPr>
        <w:t xml:space="preserve">(28) </w:t>
      </w:r>
      <w:r>
        <w:rPr>
          <w:rFonts w:cs="Times New Roman"/>
          <w:sz w:val="28"/>
          <w:szCs w:val="24"/>
        </w:rPr>
        <w:tab/>
        <w:t>Itthu=ka</w:t>
      </w:r>
      <w:r>
        <w:rPr>
          <w:rFonts w:cs="Times New Roman"/>
          <w:sz w:val="28"/>
          <w:szCs w:val="24"/>
        </w:rPr>
        <w:tab/>
      </w:r>
      <w:r w:rsidR="00D9338A">
        <w:rPr>
          <w:rFonts w:cs="Times New Roman"/>
          <w:sz w:val="28"/>
          <w:szCs w:val="24"/>
        </w:rPr>
        <w:t xml:space="preserve">asà-thaaro, </w:t>
      </w:r>
      <w:r>
        <w:rPr>
          <w:rFonts w:cs="Times New Roman"/>
          <w:sz w:val="28"/>
          <w:szCs w:val="24"/>
        </w:rPr>
        <w:tab/>
      </w:r>
      <w:r w:rsidR="00D9338A">
        <w:rPr>
          <w:rFonts w:cs="Times New Roman"/>
          <w:sz w:val="28"/>
          <w:szCs w:val="24"/>
        </w:rPr>
        <w:t>itthu=yang arà-</w:t>
      </w:r>
      <w:r w:rsidR="00D9338A">
        <w:rPr>
          <w:rFonts w:cs="Times New Roman"/>
          <w:b/>
          <w:sz w:val="28"/>
          <w:szCs w:val="24"/>
        </w:rPr>
        <w:t>panas</w:t>
      </w:r>
      <w:r w:rsidR="00D9338A">
        <w:rPr>
          <w:rFonts w:cs="Times New Roman"/>
          <w:sz w:val="28"/>
          <w:szCs w:val="24"/>
        </w:rPr>
        <w:t>-</w:t>
      </w:r>
      <w:r w:rsidR="00D9338A">
        <w:rPr>
          <w:rFonts w:cs="Times New Roman"/>
          <w:b/>
          <w:sz w:val="28"/>
          <w:szCs w:val="24"/>
        </w:rPr>
        <w:t>king</w:t>
      </w:r>
      <w:r w:rsidR="00D9338A">
        <w:rPr>
          <w:rFonts w:cs="Times New Roman"/>
          <w:sz w:val="28"/>
          <w:szCs w:val="24"/>
        </w:rPr>
        <w:t xml:space="preserve">. </w:t>
      </w:r>
    </w:p>
    <w:p w:rsidR="00D9338A" w:rsidRDefault="00D9338A">
      <w:pPr>
        <w:ind w:firstLine="720"/>
        <w:jc w:val="both"/>
        <w:rPr>
          <w:sz w:val="28"/>
          <w:szCs w:val="28"/>
        </w:rPr>
      </w:pPr>
      <w:r>
        <w:rPr>
          <w:smallCaps/>
          <w:sz w:val="28"/>
          <w:szCs w:val="28"/>
        </w:rPr>
        <w:t>dist</w:t>
      </w:r>
      <w:r>
        <w:rPr>
          <w:sz w:val="28"/>
          <w:szCs w:val="28"/>
        </w:rPr>
        <w:t>=</w:t>
      </w:r>
      <w:r>
        <w:rPr>
          <w:smallCaps/>
          <w:sz w:val="28"/>
          <w:szCs w:val="28"/>
        </w:rPr>
        <w:t>loc</w:t>
      </w:r>
      <w:r>
        <w:rPr>
          <w:sz w:val="28"/>
          <w:szCs w:val="28"/>
        </w:rPr>
        <w:t xml:space="preserve"> </w:t>
      </w:r>
      <w:r w:rsidR="002E407A">
        <w:rPr>
          <w:sz w:val="28"/>
          <w:szCs w:val="28"/>
        </w:rPr>
        <w:tab/>
      </w:r>
      <w:r>
        <w:rPr>
          <w:smallCaps/>
          <w:sz w:val="28"/>
          <w:szCs w:val="28"/>
        </w:rPr>
        <w:t>cp</w:t>
      </w:r>
      <w:r>
        <w:rPr>
          <w:sz w:val="28"/>
          <w:szCs w:val="28"/>
        </w:rPr>
        <w:t xml:space="preserve">-put </w:t>
      </w:r>
      <w:r w:rsidR="002E407A">
        <w:rPr>
          <w:sz w:val="28"/>
          <w:szCs w:val="28"/>
        </w:rPr>
        <w:tab/>
      </w:r>
      <w:r>
        <w:rPr>
          <w:smallCaps/>
          <w:sz w:val="28"/>
          <w:szCs w:val="28"/>
        </w:rPr>
        <w:t>dist</w:t>
      </w:r>
      <w:r>
        <w:rPr>
          <w:sz w:val="28"/>
          <w:szCs w:val="28"/>
        </w:rPr>
        <w:t>=</w:t>
      </w:r>
      <w:r>
        <w:rPr>
          <w:smallCaps/>
          <w:sz w:val="28"/>
          <w:szCs w:val="28"/>
        </w:rPr>
        <w:t>acc</w:t>
      </w:r>
      <w:r>
        <w:rPr>
          <w:sz w:val="28"/>
          <w:szCs w:val="28"/>
        </w:rPr>
        <w:t xml:space="preserve"> </w:t>
      </w:r>
      <w:r w:rsidR="002E407A">
        <w:rPr>
          <w:sz w:val="28"/>
          <w:szCs w:val="28"/>
        </w:rPr>
        <w:t xml:space="preserve"> </w:t>
      </w:r>
      <w:r>
        <w:rPr>
          <w:smallCaps/>
          <w:sz w:val="28"/>
          <w:szCs w:val="28"/>
        </w:rPr>
        <w:t>non.past</w:t>
      </w:r>
      <w:r>
        <w:rPr>
          <w:sz w:val="28"/>
          <w:szCs w:val="28"/>
        </w:rPr>
        <w:t>-hot-</w:t>
      </w:r>
      <w:r>
        <w:rPr>
          <w:smallCaps/>
          <w:sz w:val="28"/>
          <w:szCs w:val="28"/>
        </w:rPr>
        <w:t>caus</w:t>
      </w:r>
      <w:r>
        <w:rPr>
          <w:sz w:val="28"/>
          <w:szCs w:val="28"/>
        </w:rPr>
        <w:t xml:space="preserve"> </w:t>
      </w:r>
    </w:p>
    <w:p w:rsidR="00D9338A" w:rsidRDefault="00D9338A">
      <w:pPr>
        <w:ind w:firstLine="720"/>
        <w:jc w:val="both"/>
        <w:rPr>
          <w:sz w:val="28"/>
          <w:szCs w:val="28"/>
        </w:rPr>
      </w:pPr>
      <w:r>
        <w:rPr>
          <w:sz w:val="28"/>
          <w:szCs w:val="28"/>
        </w:rPr>
        <w:t xml:space="preserve">‘Having put (it) there, you heat it.’ (B060115rcp02) </w:t>
      </w:r>
    </w:p>
    <w:p w:rsidR="00D9338A" w:rsidRDefault="00D9338A">
      <w:r>
        <w:t xml:space="preserve"> </w:t>
      </w:r>
    </w:p>
    <w:p w:rsidR="00D9338A" w:rsidRDefault="00D9338A">
      <w:pPr>
        <w:ind w:firstLine="15"/>
        <w:jc w:val="both"/>
        <w:rPr>
          <w:rFonts w:cs="Times New Roman"/>
          <w:noProof w:val="0"/>
          <w:sz w:val="24"/>
          <w:szCs w:val="24"/>
        </w:rPr>
      </w:pPr>
      <w:r>
        <w:rPr>
          <w:rFonts w:cs="Times New Roman"/>
          <w:sz w:val="28"/>
          <w:szCs w:val="24"/>
        </w:rPr>
        <w:t xml:space="preserve">(29) </w:t>
      </w:r>
      <w:r>
        <w:rPr>
          <w:rFonts w:cs="Times New Roman"/>
          <w:sz w:val="28"/>
          <w:szCs w:val="24"/>
        </w:rPr>
        <w:tab/>
        <w:t xml:space="preserve">Baaye meera caaya kapang-jaadi, </w:t>
      </w:r>
      <w:r w:rsidR="002E407A">
        <w:rPr>
          <w:rFonts w:cs="Times New Roman"/>
          <w:sz w:val="28"/>
          <w:szCs w:val="24"/>
        </w:rPr>
        <w:tab/>
      </w:r>
      <w:r>
        <w:rPr>
          <w:rFonts w:cs="Times New Roman"/>
          <w:b/>
          <w:sz w:val="28"/>
          <w:szCs w:val="24"/>
        </w:rPr>
        <w:t>thurung</w:t>
      </w:r>
      <w:r>
        <w:rPr>
          <w:rFonts w:cs="Times New Roman"/>
          <w:sz w:val="28"/>
          <w:szCs w:val="24"/>
        </w:rPr>
        <w:t>-</w:t>
      </w:r>
      <w:r>
        <w:rPr>
          <w:rFonts w:cs="Times New Roman"/>
          <w:b/>
          <w:sz w:val="28"/>
          <w:szCs w:val="24"/>
        </w:rPr>
        <w:t>king</w:t>
      </w:r>
      <w:r>
        <w:rPr>
          <w:rFonts w:cs="Times New Roman"/>
          <w:sz w:val="28"/>
          <w:szCs w:val="24"/>
        </w:rPr>
        <w:t xml:space="preserve">. </w:t>
      </w:r>
    </w:p>
    <w:p w:rsidR="00D9338A" w:rsidRDefault="00D9338A">
      <w:pPr>
        <w:ind w:firstLine="720"/>
        <w:jc w:val="both"/>
        <w:rPr>
          <w:sz w:val="28"/>
          <w:szCs w:val="28"/>
        </w:rPr>
      </w:pPr>
      <w:r>
        <w:rPr>
          <w:sz w:val="28"/>
          <w:szCs w:val="28"/>
        </w:rPr>
        <w:t xml:space="preserve">good </w:t>
      </w:r>
      <w:r w:rsidR="002E407A">
        <w:rPr>
          <w:sz w:val="28"/>
          <w:szCs w:val="28"/>
        </w:rPr>
        <w:tab/>
      </w:r>
      <w:r>
        <w:rPr>
          <w:sz w:val="28"/>
          <w:szCs w:val="28"/>
        </w:rPr>
        <w:t xml:space="preserve">red </w:t>
      </w:r>
      <w:r w:rsidR="002E407A">
        <w:rPr>
          <w:sz w:val="28"/>
          <w:szCs w:val="28"/>
        </w:rPr>
        <w:tab/>
      </w:r>
      <w:r>
        <w:rPr>
          <w:sz w:val="28"/>
          <w:szCs w:val="28"/>
        </w:rPr>
        <w:t xml:space="preserve">colour when-become, </w:t>
      </w:r>
      <w:r w:rsidR="002E407A">
        <w:rPr>
          <w:sz w:val="28"/>
          <w:szCs w:val="28"/>
        </w:rPr>
        <w:tab/>
      </w:r>
      <w:r>
        <w:rPr>
          <w:sz w:val="28"/>
          <w:szCs w:val="28"/>
        </w:rPr>
        <w:t>descend-</w:t>
      </w:r>
      <w:r>
        <w:rPr>
          <w:smallCaps/>
          <w:sz w:val="28"/>
          <w:szCs w:val="28"/>
        </w:rPr>
        <w:t>caus</w:t>
      </w:r>
      <w:r>
        <w:rPr>
          <w:sz w:val="28"/>
          <w:szCs w:val="28"/>
        </w:rPr>
        <w:t xml:space="preserve"> </w:t>
      </w:r>
    </w:p>
    <w:p w:rsidR="00D9338A" w:rsidRDefault="00D9338A" w:rsidP="00930BDB">
      <w:pPr>
        <w:ind w:left="709" w:hanging="709"/>
      </w:pPr>
      <w:r>
        <w:rPr>
          <w:sz w:val="28"/>
          <w:szCs w:val="28"/>
        </w:rPr>
        <w:tab/>
      </w:r>
      <w:r w:rsidRPr="00930BDB">
        <w:rPr>
          <w:sz w:val="28"/>
          <w:szCs w:val="28"/>
        </w:rPr>
        <w:t>‘</w:t>
      </w:r>
      <w:r>
        <w:rPr>
          <w:sz w:val="28"/>
        </w:rPr>
        <w:t xml:space="preserve">When [the food] has turned to a nice rose colour, remove (it) [from the fire].’ (K060103rec02)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(30) </w:t>
      </w:r>
      <w:r>
        <w:rPr>
          <w:rFonts w:cs="Times New Roman"/>
          <w:sz w:val="28"/>
          <w:szCs w:val="24"/>
        </w:rPr>
        <w:tab/>
        <w:t>Spaaman=yang asà-</w:t>
      </w:r>
      <w:r>
        <w:rPr>
          <w:rFonts w:cs="Times New Roman"/>
          <w:b/>
          <w:sz w:val="28"/>
          <w:szCs w:val="24"/>
        </w:rPr>
        <w:t>kafan</w:t>
      </w:r>
      <w:r>
        <w:rPr>
          <w:rFonts w:cs="Times New Roman"/>
          <w:sz w:val="28"/>
          <w:szCs w:val="24"/>
        </w:rPr>
        <w:t>-</w:t>
      </w:r>
      <w:r>
        <w:rPr>
          <w:rFonts w:cs="Times New Roman"/>
          <w:b/>
          <w:sz w:val="28"/>
          <w:szCs w:val="24"/>
        </w:rPr>
        <w:t>king</w:t>
      </w:r>
      <w:r>
        <w:rPr>
          <w:rFonts w:cs="Times New Roman"/>
          <w:sz w:val="28"/>
          <w:szCs w:val="24"/>
        </w:rPr>
        <w:t xml:space="preserve">, </w:t>
      </w:r>
    </w:p>
    <w:p w:rsidR="00D9338A" w:rsidRDefault="00D9338A">
      <w:pPr>
        <w:ind w:firstLine="720"/>
        <w:jc w:val="both"/>
        <w:rPr>
          <w:smallCaps/>
          <w:sz w:val="28"/>
          <w:szCs w:val="28"/>
        </w:rPr>
      </w:pPr>
      <w:r>
        <w:rPr>
          <w:smallCaps/>
          <w:sz w:val="28"/>
          <w:szCs w:val="28"/>
        </w:rPr>
        <w:t>3s.polite</w:t>
      </w:r>
      <w:r>
        <w:rPr>
          <w:sz w:val="28"/>
          <w:szCs w:val="28"/>
        </w:rPr>
        <w:t>=</w:t>
      </w:r>
      <w:r>
        <w:rPr>
          <w:smallCaps/>
          <w:sz w:val="28"/>
          <w:szCs w:val="28"/>
        </w:rPr>
        <w:t>acc</w:t>
      </w:r>
      <w:r>
        <w:rPr>
          <w:sz w:val="28"/>
          <w:szCs w:val="28"/>
        </w:rPr>
        <w:t xml:space="preserve"> </w:t>
      </w:r>
      <w:r>
        <w:rPr>
          <w:smallCaps/>
          <w:sz w:val="28"/>
          <w:szCs w:val="28"/>
        </w:rPr>
        <w:t>cp</w:t>
      </w:r>
      <w:r>
        <w:rPr>
          <w:sz w:val="28"/>
          <w:szCs w:val="28"/>
        </w:rPr>
        <w:t>-shroud-</w:t>
      </w:r>
      <w:r>
        <w:rPr>
          <w:smallCaps/>
          <w:sz w:val="28"/>
          <w:szCs w:val="28"/>
        </w:rPr>
        <w:t>caus</w:t>
      </w:r>
    </w:p>
    <w:p w:rsidR="00D9338A" w:rsidRPr="00930BDB" w:rsidRDefault="00D9338A" w:rsidP="00930BDB">
      <w:pPr>
        <w:jc w:val="both"/>
        <w:rPr>
          <w:rFonts w:cs="Times New Roman"/>
          <w:noProof w:val="0"/>
          <w:sz w:val="24"/>
          <w:szCs w:val="24"/>
          <w:lang w:val="nl-NL"/>
        </w:rPr>
      </w:pPr>
      <w:r w:rsidRPr="007720C2">
        <w:rPr>
          <w:rFonts w:cs="Times New Roman"/>
          <w:sz w:val="28"/>
          <w:szCs w:val="24"/>
          <w:lang w:val="en-GB"/>
        </w:rPr>
        <w:tab/>
      </w:r>
      <w:r w:rsidRPr="007720C2">
        <w:rPr>
          <w:rFonts w:cs="Times New Roman"/>
          <w:sz w:val="28"/>
          <w:szCs w:val="24"/>
          <w:lang w:val="en-GB"/>
        </w:rPr>
        <w:tab/>
      </w:r>
      <w:r w:rsidR="002E407A">
        <w:rPr>
          <w:rFonts w:cs="Times New Roman"/>
          <w:sz w:val="28"/>
          <w:szCs w:val="24"/>
          <w:lang w:val="nl-NL"/>
        </w:rPr>
        <w:t>spaaman=yang</w:t>
      </w:r>
      <w:r w:rsidR="002E407A">
        <w:rPr>
          <w:rFonts w:cs="Times New Roman"/>
          <w:sz w:val="28"/>
          <w:szCs w:val="24"/>
          <w:lang w:val="nl-NL"/>
        </w:rPr>
        <w:tab/>
      </w:r>
      <w:r w:rsidRPr="00930BDB">
        <w:rPr>
          <w:rFonts w:cs="Times New Roman"/>
          <w:sz w:val="28"/>
          <w:szCs w:val="24"/>
          <w:lang w:val="nl-NL"/>
        </w:rPr>
        <w:t xml:space="preserve">sithu=ka </w:t>
      </w:r>
      <w:r w:rsidR="002E407A">
        <w:rPr>
          <w:rFonts w:cs="Times New Roman"/>
          <w:sz w:val="28"/>
          <w:szCs w:val="24"/>
          <w:lang w:val="nl-NL"/>
        </w:rPr>
        <w:tab/>
      </w:r>
      <w:r w:rsidRPr="00930BDB">
        <w:rPr>
          <w:rFonts w:cs="Times New Roman"/>
          <w:sz w:val="28"/>
          <w:szCs w:val="24"/>
          <w:lang w:val="nl-NL"/>
        </w:rPr>
        <w:t xml:space="preserve">nya-kubuur-king. </w:t>
      </w:r>
    </w:p>
    <w:p w:rsidR="00D9338A" w:rsidRDefault="00D9338A">
      <w:pPr>
        <w:ind w:firstLine="720"/>
        <w:jc w:val="both"/>
        <w:rPr>
          <w:sz w:val="28"/>
          <w:szCs w:val="28"/>
        </w:rPr>
      </w:pPr>
      <w:r w:rsidRPr="007720C2">
        <w:rPr>
          <w:smallCaps/>
          <w:sz w:val="28"/>
          <w:szCs w:val="28"/>
          <w:lang w:val="nl-NL"/>
        </w:rPr>
        <w:tab/>
      </w:r>
      <w:r>
        <w:rPr>
          <w:smallCaps/>
          <w:sz w:val="28"/>
          <w:szCs w:val="28"/>
        </w:rPr>
        <w:t>3s.polite</w:t>
      </w:r>
      <w:r>
        <w:rPr>
          <w:sz w:val="28"/>
          <w:szCs w:val="28"/>
        </w:rPr>
        <w:t>=</w:t>
      </w:r>
      <w:r>
        <w:rPr>
          <w:smallCaps/>
          <w:sz w:val="28"/>
          <w:szCs w:val="28"/>
        </w:rPr>
        <w:t>acc</w:t>
      </w:r>
      <w:r>
        <w:rPr>
          <w:sz w:val="28"/>
          <w:szCs w:val="28"/>
        </w:rPr>
        <w:t xml:space="preserve"> </w:t>
      </w:r>
      <w:r w:rsidR="002E407A">
        <w:rPr>
          <w:sz w:val="28"/>
          <w:szCs w:val="28"/>
        </w:rPr>
        <w:tab/>
      </w:r>
      <w:r>
        <w:rPr>
          <w:sz w:val="28"/>
          <w:szCs w:val="28"/>
        </w:rPr>
        <w:t>there=</w:t>
      </w:r>
      <w:r>
        <w:rPr>
          <w:smallCaps/>
          <w:sz w:val="28"/>
          <w:szCs w:val="28"/>
        </w:rPr>
        <w:t>loc</w:t>
      </w:r>
      <w:r>
        <w:rPr>
          <w:sz w:val="28"/>
          <w:szCs w:val="28"/>
        </w:rPr>
        <w:t xml:space="preserve"> </w:t>
      </w:r>
      <w:r w:rsidR="002E407A">
        <w:rPr>
          <w:sz w:val="28"/>
          <w:szCs w:val="28"/>
        </w:rPr>
        <w:tab/>
      </w:r>
      <w:r>
        <w:rPr>
          <w:smallCaps/>
          <w:sz w:val="28"/>
          <w:szCs w:val="28"/>
        </w:rPr>
        <w:t>past</w:t>
      </w:r>
      <w:r>
        <w:rPr>
          <w:sz w:val="28"/>
          <w:szCs w:val="28"/>
        </w:rPr>
        <w:t>-buried-</w:t>
      </w:r>
      <w:r>
        <w:rPr>
          <w:smallCaps/>
          <w:sz w:val="28"/>
          <w:szCs w:val="28"/>
        </w:rPr>
        <w:t>caus</w:t>
      </w:r>
      <w:r>
        <w:rPr>
          <w:sz w:val="28"/>
          <w:szCs w:val="28"/>
        </w:rPr>
        <w:t xml:space="preserve"> </w:t>
      </w:r>
    </w:p>
    <w:p w:rsidR="00D9338A" w:rsidRDefault="00D9338A" w:rsidP="00930BDB">
      <w:pPr>
        <w:ind w:left="709" w:firstLine="11"/>
        <w:jc w:val="both"/>
        <w:rPr>
          <w:sz w:val="28"/>
          <w:szCs w:val="28"/>
        </w:rPr>
      </w:pPr>
      <w:r>
        <w:rPr>
          <w:sz w:val="28"/>
          <w:szCs w:val="28"/>
        </w:rPr>
        <w:t xml:space="preserve">‘The body was wrapped in cloth and then the body was finally buried.’ (B060115nar05)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It can be noted that </w:t>
      </w:r>
      <w:r>
        <w:rPr>
          <w:i/>
          <w:sz w:val="28"/>
          <w:szCs w:val="28"/>
        </w:rPr>
        <w:t xml:space="preserve">-an </w:t>
      </w:r>
      <w:r>
        <w:rPr>
          <w:sz w:val="28"/>
          <w:szCs w:val="28"/>
        </w:rPr>
        <w:t xml:space="preserve">is a suffix on prosodic grounds while </w:t>
      </w:r>
      <w:r>
        <w:rPr>
          <w:i/>
          <w:sz w:val="28"/>
          <w:szCs w:val="28"/>
        </w:rPr>
        <w:t xml:space="preserve">pada </w:t>
      </w:r>
      <w:r>
        <w:rPr>
          <w:sz w:val="28"/>
          <w:szCs w:val="28"/>
        </w:rPr>
        <w:t xml:space="preserve">is a clitic. This is mirrored by their morphosyntactic behaviour: </w:t>
      </w:r>
      <w:r>
        <w:rPr>
          <w:i/>
          <w:sz w:val="28"/>
          <w:szCs w:val="28"/>
        </w:rPr>
        <w:t xml:space="preserve">pada </w:t>
      </w:r>
      <w:r>
        <w:rPr>
          <w:sz w:val="28"/>
          <w:szCs w:val="28"/>
        </w:rPr>
        <w:t xml:space="preserve">does not care for the nature of its host, while </w:t>
      </w:r>
      <w:r>
        <w:rPr>
          <w:i/>
          <w:sz w:val="28"/>
          <w:szCs w:val="28"/>
        </w:rPr>
        <w:t xml:space="preserve">-an </w:t>
      </w:r>
      <w:r>
        <w:rPr>
          <w:sz w:val="28"/>
          <w:szCs w:val="28"/>
        </w:rPr>
        <w:t xml:space="preserve">does. </w:t>
      </w:r>
      <w:r>
        <w:rPr>
          <w:i/>
          <w:sz w:val="28"/>
          <w:szCs w:val="28"/>
        </w:rPr>
        <w:t xml:space="preserve">-king </w:t>
      </w:r>
      <w:r>
        <w:rPr>
          <w:sz w:val="28"/>
          <w:szCs w:val="28"/>
        </w:rPr>
        <w:t>on the other hand has an intermediate position with regard to prosody, where there are reasons to treat it as a suffix, but also as a clitic. This is not mirrored by its morphosyntactic properties, which pattern like those of a suffix.</w:t>
      </w:r>
    </w:p>
    <w:p w:rsidR="00D9338A" w:rsidRDefault="00D9338A">
      <w:pPr>
        <w:pStyle w:val="Heading2"/>
        <w:ind w:hanging="15"/>
        <w:jc w:val="both"/>
        <w:rPr>
          <w:sz w:val="28"/>
          <w:szCs w:val="28"/>
        </w:rPr>
      </w:pPr>
      <w:r>
        <w:rPr>
          <w:sz w:val="28"/>
          <w:szCs w:val="28"/>
        </w:rPr>
        <w:lastRenderedPageBreak/>
        <w:t xml:space="preserve">4  </w:t>
      </w:r>
      <w:r>
        <w:rPr>
          <w:sz w:val="28"/>
          <w:szCs w:val="28"/>
        </w:rPr>
        <w:tab/>
        <w:t>Morphosyntactic</w:t>
      </w:r>
    </w:p>
    <w:p w:rsidR="00D9338A" w:rsidRDefault="00D9338A">
      <w:pPr>
        <w:pStyle w:val="Heading3"/>
        <w:ind w:hanging="15"/>
        <w:jc w:val="both"/>
        <w:rPr>
          <w:i/>
          <w:iCs/>
          <w:sz w:val="28"/>
          <w:szCs w:val="28"/>
        </w:rPr>
      </w:pPr>
      <w:r>
        <w:rPr>
          <w:i/>
          <w:iCs/>
          <w:sz w:val="28"/>
          <w:szCs w:val="28"/>
        </w:rPr>
        <w:t xml:space="preserve">4.1  </w:t>
      </w:r>
      <w:r>
        <w:rPr>
          <w:i/>
          <w:iCs/>
          <w:sz w:val="28"/>
          <w:szCs w:val="28"/>
        </w:rPr>
        <w:tab/>
        <w:t>No expletive elements</w:t>
      </w:r>
    </w:p>
    <w:p w:rsidR="00D9338A" w:rsidRDefault="00D9338A">
      <w:pPr>
        <w:spacing w:before="60"/>
        <w:ind w:firstLine="720"/>
        <w:jc w:val="both"/>
        <w:rPr>
          <w:sz w:val="28"/>
          <w:szCs w:val="28"/>
        </w:rPr>
      </w:pPr>
      <w:r>
        <w:rPr>
          <w:sz w:val="28"/>
          <w:szCs w:val="28"/>
        </w:rPr>
        <w:t>Transparent languages should not have elements in morphosyntax that correspond to nothing on the representational level. This is the case in SLM. SLM has no dummy subjects. The non-existence of items is always difficult to demonstrate. Nonetheless, here I use a meteorological verb, where no expletive element is present, and none can be present.</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(31) </w:t>
      </w:r>
      <w:r>
        <w:rPr>
          <w:rFonts w:cs="Times New Roman"/>
          <w:sz w:val="28"/>
          <w:szCs w:val="24"/>
        </w:rPr>
        <w:tab/>
        <w:t>Arà-uujang</w:t>
      </w:r>
    </w:p>
    <w:p w:rsidR="00D9338A" w:rsidRDefault="00D9338A">
      <w:pPr>
        <w:ind w:firstLine="720"/>
        <w:jc w:val="both"/>
        <w:rPr>
          <w:sz w:val="28"/>
          <w:szCs w:val="28"/>
        </w:rPr>
      </w:pPr>
      <w:r>
        <w:rPr>
          <w:smallCaps/>
          <w:sz w:val="28"/>
          <w:szCs w:val="28"/>
        </w:rPr>
        <w:t>non.past</w:t>
      </w:r>
      <w:r>
        <w:rPr>
          <w:sz w:val="28"/>
          <w:szCs w:val="28"/>
        </w:rPr>
        <w:t>-rain</w:t>
      </w:r>
    </w:p>
    <w:p w:rsidR="00D9338A" w:rsidRDefault="00D9338A">
      <w:pPr>
        <w:ind w:firstLine="720"/>
        <w:jc w:val="both"/>
        <w:rPr>
          <w:sz w:val="28"/>
          <w:szCs w:val="28"/>
        </w:rPr>
      </w:pPr>
      <w:r>
        <w:rPr>
          <w:sz w:val="28"/>
          <w:szCs w:val="28"/>
        </w:rPr>
        <w:t xml:space="preserve">‘It is raining.’ </w:t>
      </w:r>
    </w:p>
    <w:p w:rsidR="00D9338A" w:rsidRDefault="00D9338A">
      <w:pPr>
        <w:pStyle w:val="Heading3"/>
        <w:jc w:val="both"/>
        <w:rPr>
          <w:i/>
          <w:iCs/>
          <w:sz w:val="28"/>
          <w:szCs w:val="28"/>
        </w:rPr>
      </w:pPr>
      <w:r>
        <w:rPr>
          <w:i/>
          <w:iCs/>
          <w:sz w:val="28"/>
          <w:szCs w:val="28"/>
        </w:rPr>
        <w:t xml:space="preserve">4.2  </w:t>
      </w:r>
      <w:r>
        <w:rPr>
          <w:i/>
          <w:iCs/>
          <w:sz w:val="28"/>
          <w:szCs w:val="28"/>
        </w:rPr>
        <w:tab/>
        <w:t>No duplicate elements</w:t>
      </w:r>
    </w:p>
    <w:p w:rsidR="00D9338A" w:rsidRDefault="00D9338A">
      <w:pPr>
        <w:spacing w:before="60"/>
        <w:ind w:firstLine="720"/>
        <w:jc w:val="both"/>
        <w:rPr>
          <w:sz w:val="28"/>
          <w:szCs w:val="28"/>
        </w:rPr>
      </w:pPr>
      <w:r>
        <w:rPr>
          <w:sz w:val="28"/>
          <w:szCs w:val="28"/>
        </w:rPr>
        <w:t xml:space="preserve"> Transparent languages should encode information from the representational level exactly once, and not several times. This principle is violated by the SLM indefinite article </w:t>
      </w:r>
      <w:r>
        <w:rPr>
          <w:i/>
          <w:sz w:val="28"/>
          <w:szCs w:val="28"/>
        </w:rPr>
        <w:t>hatthu</w:t>
      </w:r>
      <w:r>
        <w:rPr>
          <w:sz w:val="28"/>
          <w:szCs w:val="28"/>
        </w:rPr>
        <w:t>. One occurrence would be enough to signal the unidentifiable status of the referent to the hearer, yet it is often found twice, as in (32). This is an non-transparent mapping between the representational and the morphosyntactic level.</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(32) </w:t>
      </w:r>
      <w:r>
        <w:rPr>
          <w:rFonts w:cs="Times New Roman"/>
          <w:sz w:val="28"/>
          <w:szCs w:val="24"/>
        </w:rPr>
        <w:tab/>
        <w:t xml:space="preserve">Sithu=ka </w:t>
      </w:r>
      <w:r w:rsidR="002E407A">
        <w:rPr>
          <w:rFonts w:cs="Times New Roman"/>
          <w:sz w:val="28"/>
          <w:szCs w:val="24"/>
        </w:rPr>
        <w:tab/>
      </w:r>
      <w:r>
        <w:rPr>
          <w:rFonts w:cs="Times New Roman"/>
          <w:b/>
          <w:sz w:val="28"/>
          <w:szCs w:val="24"/>
        </w:rPr>
        <w:t>hathu</w:t>
      </w:r>
      <w:r>
        <w:rPr>
          <w:rFonts w:cs="Times New Roman"/>
          <w:sz w:val="28"/>
          <w:szCs w:val="24"/>
        </w:rPr>
        <w:t>=maccan=</w:t>
      </w:r>
      <w:r>
        <w:rPr>
          <w:rFonts w:cs="Times New Roman"/>
          <w:b/>
          <w:sz w:val="28"/>
          <w:szCs w:val="24"/>
        </w:rPr>
        <w:t>hathu</w:t>
      </w:r>
      <w:r>
        <w:rPr>
          <w:rFonts w:cs="Times New Roman"/>
          <w:sz w:val="28"/>
          <w:szCs w:val="24"/>
        </w:rPr>
        <w:t xml:space="preserve"> </w:t>
      </w:r>
      <w:r w:rsidR="002E407A">
        <w:rPr>
          <w:rFonts w:cs="Times New Roman"/>
          <w:sz w:val="28"/>
          <w:szCs w:val="24"/>
        </w:rPr>
        <w:tab/>
      </w:r>
      <w:r>
        <w:rPr>
          <w:rFonts w:cs="Times New Roman"/>
          <w:sz w:val="28"/>
          <w:szCs w:val="24"/>
        </w:rPr>
        <w:t xml:space="preserve">duuduk </w:t>
      </w:r>
      <w:r w:rsidR="002E407A">
        <w:rPr>
          <w:rFonts w:cs="Times New Roman"/>
          <w:sz w:val="28"/>
          <w:szCs w:val="24"/>
        </w:rPr>
        <w:tab/>
      </w:r>
      <w:r>
        <w:rPr>
          <w:rFonts w:cs="Times New Roman"/>
          <w:sz w:val="28"/>
          <w:szCs w:val="24"/>
        </w:rPr>
        <w:t xml:space="preserve">aada. </w:t>
      </w:r>
    </w:p>
    <w:p w:rsidR="00D9338A" w:rsidRDefault="00D9338A">
      <w:pPr>
        <w:ind w:firstLine="720"/>
        <w:jc w:val="both"/>
        <w:rPr>
          <w:sz w:val="28"/>
          <w:szCs w:val="28"/>
        </w:rPr>
      </w:pPr>
      <w:r>
        <w:rPr>
          <w:sz w:val="28"/>
          <w:szCs w:val="28"/>
        </w:rPr>
        <w:t>there=</w:t>
      </w:r>
      <w:r>
        <w:rPr>
          <w:smallCaps/>
          <w:sz w:val="28"/>
          <w:szCs w:val="28"/>
        </w:rPr>
        <w:t>loc</w:t>
      </w:r>
      <w:r>
        <w:rPr>
          <w:sz w:val="28"/>
          <w:szCs w:val="28"/>
        </w:rPr>
        <w:t xml:space="preserve"> </w:t>
      </w:r>
      <w:r w:rsidR="002E407A">
        <w:rPr>
          <w:sz w:val="28"/>
          <w:szCs w:val="28"/>
        </w:rPr>
        <w:tab/>
      </w:r>
      <w:r>
        <w:rPr>
          <w:smallCaps/>
          <w:sz w:val="28"/>
          <w:szCs w:val="28"/>
        </w:rPr>
        <w:t>indef</w:t>
      </w:r>
      <w:r>
        <w:rPr>
          <w:sz w:val="28"/>
          <w:szCs w:val="28"/>
        </w:rPr>
        <w:t>=tiger=</w:t>
      </w:r>
      <w:r>
        <w:rPr>
          <w:smallCaps/>
          <w:sz w:val="28"/>
          <w:szCs w:val="28"/>
        </w:rPr>
        <w:t>indef</w:t>
      </w:r>
      <w:r>
        <w:rPr>
          <w:sz w:val="28"/>
          <w:szCs w:val="28"/>
        </w:rPr>
        <w:t xml:space="preserve"> </w:t>
      </w:r>
      <w:r w:rsidR="002E407A">
        <w:rPr>
          <w:sz w:val="28"/>
          <w:szCs w:val="28"/>
        </w:rPr>
        <w:tab/>
      </w:r>
      <w:r>
        <w:rPr>
          <w:sz w:val="28"/>
          <w:szCs w:val="28"/>
        </w:rPr>
        <w:t xml:space="preserve">stay </w:t>
      </w:r>
      <w:r w:rsidR="002E407A">
        <w:rPr>
          <w:sz w:val="28"/>
          <w:szCs w:val="28"/>
        </w:rPr>
        <w:tab/>
      </w:r>
      <w:r w:rsidR="002E407A">
        <w:rPr>
          <w:sz w:val="28"/>
          <w:szCs w:val="28"/>
        </w:rPr>
        <w:tab/>
      </w:r>
      <w:r>
        <w:rPr>
          <w:sz w:val="28"/>
          <w:szCs w:val="28"/>
        </w:rPr>
        <w:t xml:space="preserve">exist </w:t>
      </w:r>
    </w:p>
    <w:p w:rsidR="00D9338A" w:rsidRDefault="00D9338A">
      <w:r>
        <w:rPr>
          <w:sz w:val="28"/>
          <w:szCs w:val="28"/>
        </w:rPr>
        <w:tab/>
      </w:r>
      <w:r w:rsidRPr="00930BDB">
        <w:rPr>
          <w:sz w:val="28"/>
          <w:szCs w:val="28"/>
        </w:rPr>
        <w:t>‘</w:t>
      </w:r>
      <w:r>
        <w:rPr>
          <w:sz w:val="28"/>
        </w:rPr>
        <w:t xml:space="preserve">There was a tiger.’ </w:t>
      </w:r>
    </w:p>
    <w:p w:rsidR="00D9338A" w:rsidRDefault="00D9338A">
      <w:pPr>
        <w:pStyle w:val="Heading3"/>
        <w:jc w:val="both"/>
        <w:rPr>
          <w:i/>
          <w:iCs/>
          <w:sz w:val="28"/>
          <w:szCs w:val="28"/>
        </w:rPr>
      </w:pPr>
      <w:r>
        <w:rPr>
          <w:i/>
          <w:iCs/>
          <w:sz w:val="28"/>
          <w:szCs w:val="28"/>
        </w:rPr>
        <w:t xml:space="preserve">4.3  </w:t>
      </w:r>
      <w:r>
        <w:rPr>
          <w:i/>
          <w:iCs/>
          <w:sz w:val="28"/>
          <w:szCs w:val="28"/>
        </w:rPr>
        <w:tab/>
        <w:t>No tense copying</w:t>
      </w:r>
    </w:p>
    <w:p w:rsidR="00D9338A" w:rsidRDefault="00D9338A">
      <w:pPr>
        <w:spacing w:before="60"/>
        <w:ind w:firstLine="720"/>
        <w:jc w:val="both"/>
        <w:rPr>
          <w:sz w:val="28"/>
          <w:szCs w:val="28"/>
        </w:rPr>
      </w:pPr>
      <w:r>
        <w:rPr>
          <w:sz w:val="28"/>
          <w:szCs w:val="28"/>
        </w:rPr>
        <w:t xml:space="preserve"> Transparent languages are expected to show always the ‘real’ tense value from the representational level in morphosyntax. Changing tenses (tense copying, consecutio temporum) are not expected. Thus, constructions like English </w:t>
      </w:r>
      <w:r>
        <w:rPr>
          <w:i/>
          <w:sz w:val="28"/>
          <w:szCs w:val="28"/>
        </w:rPr>
        <w:t>He said that he had two brothers</w:t>
      </w:r>
      <w:r>
        <w:rPr>
          <w:sz w:val="28"/>
          <w:szCs w:val="28"/>
        </w:rPr>
        <w:t>, where the past tense in the dependent clause is used despite the present tense meaning, are not expected to occur in transparent languages. Indeed, SLM does not show tense copying.</w:t>
      </w:r>
    </w:p>
    <w:p w:rsidR="00D9338A" w:rsidRDefault="00D9338A">
      <w:pPr>
        <w:ind w:firstLine="720"/>
        <w:jc w:val="both"/>
        <w:rPr>
          <w:sz w:val="28"/>
          <w:szCs w:val="28"/>
        </w:rPr>
      </w:pPr>
      <w:r>
        <w:rPr>
          <w:sz w:val="28"/>
          <w:szCs w:val="28"/>
        </w:rPr>
        <w:t xml:space="preserve"> </w:t>
      </w:r>
    </w:p>
    <w:p w:rsidR="00D9338A" w:rsidRDefault="00D9338A">
      <w:pPr>
        <w:ind w:firstLine="15"/>
        <w:jc w:val="both"/>
        <w:rPr>
          <w:rFonts w:cs="Times New Roman"/>
          <w:noProof w:val="0"/>
          <w:sz w:val="24"/>
          <w:szCs w:val="24"/>
        </w:rPr>
      </w:pPr>
      <w:r>
        <w:rPr>
          <w:rFonts w:cs="Times New Roman"/>
          <w:sz w:val="28"/>
          <w:szCs w:val="24"/>
        </w:rPr>
        <w:t xml:space="preserve">(33) </w:t>
      </w:r>
      <w:r>
        <w:rPr>
          <w:rFonts w:cs="Times New Roman"/>
          <w:sz w:val="28"/>
          <w:szCs w:val="24"/>
        </w:rPr>
        <w:tab/>
        <w:t xml:space="preserve">Incayang </w:t>
      </w:r>
      <w:r w:rsidR="002E407A">
        <w:rPr>
          <w:rFonts w:cs="Times New Roman"/>
          <w:sz w:val="28"/>
          <w:szCs w:val="24"/>
        </w:rPr>
        <w:tab/>
      </w:r>
      <w:r>
        <w:rPr>
          <w:rFonts w:cs="Times New Roman"/>
          <w:sz w:val="28"/>
          <w:szCs w:val="24"/>
        </w:rPr>
        <w:t xml:space="preserve">su-biilang </w:t>
      </w:r>
      <w:r w:rsidR="002E407A">
        <w:rPr>
          <w:rFonts w:cs="Times New Roman"/>
          <w:sz w:val="28"/>
          <w:szCs w:val="24"/>
        </w:rPr>
        <w:tab/>
      </w:r>
      <w:r>
        <w:rPr>
          <w:rFonts w:cs="Times New Roman"/>
          <w:sz w:val="28"/>
          <w:szCs w:val="24"/>
        </w:rPr>
        <w:t xml:space="preserve">duuva kaaka </w:t>
      </w:r>
      <w:r w:rsidR="002E407A">
        <w:rPr>
          <w:rFonts w:cs="Times New Roman"/>
          <w:sz w:val="28"/>
          <w:szCs w:val="24"/>
        </w:rPr>
        <w:tab/>
        <w:t xml:space="preserve"> </w:t>
      </w:r>
      <w:r>
        <w:rPr>
          <w:rFonts w:cs="Times New Roman"/>
          <w:sz w:val="28"/>
          <w:szCs w:val="24"/>
        </w:rPr>
        <w:t xml:space="preserve">arà-duuduk </w:t>
      </w:r>
      <w:r w:rsidR="002E407A">
        <w:rPr>
          <w:rFonts w:cs="Times New Roman"/>
          <w:sz w:val="28"/>
          <w:szCs w:val="24"/>
        </w:rPr>
        <w:tab/>
        <w:t xml:space="preserve">   </w:t>
      </w:r>
      <w:r>
        <w:rPr>
          <w:rFonts w:cs="Times New Roman"/>
          <w:sz w:val="28"/>
          <w:szCs w:val="24"/>
        </w:rPr>
        <w:t xml:space="preserve">katha </w:t>
      </w:r>
    </w:p>
    <w:p w:rsidR="00D9338A" w:rsidRDefault="00D9338A">
      <w:pPr>
        <w:ind w:firstLine="720"/>
        <w:jc w:val="both"/>
        <w:rPr>
          <w:sz w:val="28"/>
          <w:szCs w:val="28"/>
        </w:rPr>
      </w:pPr>
      <w:r>
        <w:rPr>
          <w:smallCaps/>
          <w:sz w:val="28"/>
          <w:szCs w:val="28"/>
        </w:rPr>
        <w:t>3s</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-say </w:t>
      </w:r>
      <w:r w:rsidR="002E407A">
        <w:rPr>
          <w:sz w:val="28"/>
          <w:szCs w:val="28"/>
        </w:rPr>
        <w:tab/>
      </w:r>
      <w:r>
        <w:rPr>
          <w:sz w:val="28"/>
          <w:szCs w:val="28"/>
        </w:rPr>
        <w:t xml:space="preserve">two </w:t>
      </w:r>
      <w:r w:rsidR="002E407A">
        <w:rPr>
          <w:sz w:val="28"/>
          <w:szCs w:val="28"/>
        </w:rPr>
        <w:tab/>
      </w:r>
      <w:r>
        <w:rPr>
          <w:sz w:val="28"/>
          <w:szCs w:val="28"/>
        </w:rPr>
        <w:t xml:space="preserve">elder.brother </w:t>
      </w:r>
      <w:r>
        <w:rPr>
          <w:smallCaps/>
          <w:sz w:val="28"/>
          <w:szCs w:val="28"/>
        </w:rPr>
        <w:t>non.past</w:t>
      </w:r>
      <w:r w:rsidR="002E407A">
        <w:rPr>
          <w:smallCaps/>
          <w:sz w:val="28"/>
          <w:szCs w:val="28"/>
        </w:rPr>
        <w:t>-</w:t>
      </w:r>
      <w:r>
        <w:rPr>
          <w:sz w:val="28"/>
          <w:szCs w:val="28"/>
        </w:rPr>
        <w:t>exist.</w:t>
      </w:r>
      <w:r>
        <w:rPr>
          <w:smallCaps/>
          <w:sz w:val="28"/>
          <w:szCs w:val="28"/>
        </w:rPr>
        <w:t>anim</w:t>
      </w:r>
      <w:r>
        <w:rPr>
          <w:sz w:val="28"/>
          <w:szCs w:val="28"/>
        </w:rPr>
        <w:t xml:space="preserve"> </w:t>
      </w:r>
      <w:r>
        <w:rPr>
          <w:smallCaps/>
          <w:sz w:val="28"/>
          <w:szCs w:val="28"/>
        </w:rPr>
        <w:t>quot</w:t>
      </w:r>
    </w:p>
    <w:p w:rsidR="00D9338A" w:rsidRDefault="00D9338A" w:rsidP="00930BDB">
      <w:pPr>
        <w:ind w:left="709" w:firstLine="11"/>
        <w:jc w:val="both"/>
        <w:rPr>
          <w:sz w:val="28"/>
          <w:szCs w:val="28"/>
        </w:rPr>
      </w:pPr>
      <w:r>
        <w:rPr>
          <w:sz w:val="28"/>
          <w:szCs w:val="28"/>
        </w:rPr>
        <w:t xml:space="preserve">‘He said that he has two elder brothers/ that there exist two brothers (to him).’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While no past tense form is ever used for present contexts, it is possible to find the non-past form </w:t>
      </w:r>
      <w:r>
        <w:rPr>
          <w:i/>
          <w:sz w:val="28"/>
          <w:szCs w:val="28"/>
        </w:rPr>
        <w:t xml:space="preserve">arà </w:t>
      </w:r>
      <w:r>
        <w:rPr>
          <w:sz w:val="28"/>
          <w:szCs w:val="28"/>
        </w:rPr>
        <w:t>in past contexts. As argued for in Nordhoff (2009:289f), this is due to the polysemy of this form. Besides the more common meaning as ‘non-past’, this form can also be used as ‘simultaneous’, and this is what we find in examples like (34).</w:t>
      </w:r>
    </w:p>
    <w:p w:rsidR="00D9338A" w:rsidRDefault="00D9338A">
      <w:pPr>
        <w:ind w:firstLine="720"/>
        <w:jc w:val="both"/>
        <w:rPr>
          <w:sz w:val="28"/>
          <w:szCs w:val="28"/>
        </w:rPr>
      </w:pPr>
      <w:r>
        <w:rPr>
          <w:sz w:val="28"/>
          <w:szCs w:val="28"/>
        </w:rPr>
        <w:lastRenderedPageBreak/>
        <w:t xml:space="preserve"> </w:t>
      </w:r>
    </w:p>
    <w:p w:rsidR="00D9338A" w:rsidRDefault="00D9338A">
      <w:pPr>
        <w:ind w:firstLine="15"/>
        <w:jc w:val="both"/>
        <w:rPr>
          <w:rFonts w:cs="Times New Roman"/>
          <w:noProof w:val="0"/>
          <w:sz w:val="24"/>
          <w:szCs w:val="24"/>
        </w:rPr>
      </w:pPr>
      <w:r>
        <w:rPr>
          <w:rFonts w:cs="Times New Roman"/>
          <w:sz w:val="28"/>
          <w:szCs w:val="24"/>
        </w:rPr>
        <w:t xml:space="preserve">(34) </w:t>
      </w:r>
      <w:r>
        <w:rPr>
          <w:rFonts w:cs="Times New Roman"/>
          <w:sz w:val="28"/>
          <w:szCs w:val="24"/>
        </w:rPr>
        <w:tab/>
        <w:t xml:space="preserve">Blaakang=jo incayang anà-kuthumung </w:t>
      </w:r>
    </w:p>
    <w:p w:rsidR="00D9338A" w:rsidRDefault="00D9338A">
      <w:pPr>
        <w:ind w:firstLine="720"/>
        <w:jc w:val="both"/>
        <w:rPr>
          <w:sz w:val="28"/>
          <w:szCs w:val="28"/>
        </w:rPr>
      </w:pPr>
      <w:r>
        <w:rPr>
          <w:sz w:val="28"/>
          <w:szCs w:val="28"/>
        </w:rPr>
        <w:t>after=</w:t>
      </w:r>
      <w:r>
        <w:rPr>
          <w:smallCaps/>
          <w:sz w:val="28"/>
          <w:szCs w:val="28"/>
        </w:rPr>
        <w:t>emph</w:t>
      </w:r>
      <w:r>
        <w:rPr>
          <w:sz w:val="28"/>
          <w:szCs w:val="28"/>
        </w:rPr>
        <w:t xml:space="preserve"> </w:t>
      </w:r>
      <w:r>
        <w:rPr>
          <w:smallCaps/>
          <w:sz w:val="28"/>
          <w:szCs w:val="28"/>
        </w:rPr>
        <w:t>3s.polite</w:t>
      </w:r>
      <w:r>
        <w:rPr>
          <w:sz w:val="28"/>
          <w:szCs w:val="28"/>
        </w:rPr>
        <w:t xml:space="preserve"> </w:t>
      </w:r>
      <w:r>
        <w:rPr>
          <w:smallCaps/>
          <w:sz w:val="28"/>
          <w:szCs w:val="28"/>
        </w:rPr>
        <w:t>past</w:t>
      </w:r>
      <w:r>
        <w:rPr>
          <w:sz w:val="28"/>
          <w:szCs w:val="28"/>
        </w:rPr>
        <w:t xml:space="preserve">-see </w:t>
      </w:r>
    </w:p>
    <w:p w:rsidR="00D9338A" w:rsidRDefault="006E5744" w:rsidP="00930BDB">
      <w:pPr>
        <w:ind w:firstLine="15"/>
        <w:jc w:val="both"/>
        <w:rPr>
          <w:rFonts w:cs="Times New Roman"/>
          <w:noProof w:val="0"/>
          <w:sz w:val="24"/>
          <w:szCs w:val="24"/>
        </w:rPr>
      </w:pPr>
      <w:r>
        <w:rPr>
          <w:rFonts w:cs="Times New Roman"/>
          <w:sz w:val="28"/>
          <w:szCs w:val="24"/>
        </w:rPr>
        <w:tab/>
      </w:r>
      <w:r w:rsidR="00D9338A">
        <w:rPr>
          <w:rFonts w:cs="Times New Roman"/>
          <w:sz w:val="28"/>
          <w:szCs w:val="24"/>
        </w:rPr>
        <w:t xml:space="preserve">[moonyeth </w:t>
      </w:r>
      <w:r>
        <w:rPr>
          <w:rFonts w:cs="Times New Roman"/>
          <w:sz w:val="28"/>
          <w:szCs w:val="24"/>
        </w:rPr>
        <w:tab/>
        <w:t>pada</w:t>
      </w:r>
      <w:r>
        <w:rPr>
          <w:rFonts w:cs="Times New Roman"/>
          <w:sz w:val="28"/>
          <w:szCs w:val="24"/>
        </w:rPr>
        <w:tab/>
      </w:r>
      <w:r w:rsidR="00D9338A">
        <w:rPr>
          <w:rFonts w:cs="Times New Roman"/>
          <w:sz w:val="28"/>
          <w:szCs w:val="24"/>
        </w:rPr>
        <w:t>thoppi</w:t>
      </w:r>
      <w:r>
        <w:rPr>
          <w:rFonts w:cs="Times New Roman"/>
          <w:sz w:val="28"/>
          <w:szCs w:val="24"/>
        </w:rPr>
        <w:tab/>
      </w:r>
      <w:r>
        <w:rPr>
          <w:rFonts w:cs="Times New Roman"/>
          <w:sz w:val="28"/>
          <w:szCs w:val="24"/>
        </w:rPr>
        <w:tab/>
      </w:r>
      <w:r w:rsidR="00D9338A">
        <w:rPr>
          <w:rFonts w:cs="Times New Roman"/>
          <w:sz w:val="28"/>
          <w:szCs w:val="24"/>
        </w:rPr>
        <w:t xml:space="preserve">asà-ambel </w:t>
      </w:r>
      <w:r>
        <w:rPr>
          <w:rFonts w:cs="Times New Roman"/>
          <w:sz w:val="28"/>
          <w:szCs w:val="24"/>
        </w:rPr>
        <w:tab/>
      </w:r>
      <w:r w:rsidR="00D9338A">
        <w:rPr>
          <w:rFonts w:cs="Times New Roman"/>
          <w:sz w:val="28"/>
          <w:szCs w:val="24"/>
        </w:rPr>
        <w:t xml:space="preserve">pohong atthas=ka </w:t>
      </w:r>
    </w:p>
    <w:p w:rsidR="006E5744" w:rsidRDefault="00D9338A" w:rsidP="006E5744">
      <w:pPr>
        <w:ind w:left="720"/>
        <w:jc w:val="both"/>
        <w:rPr>
          <w:rFonts w:cs="Times New Roman"/>
          <w:sz w:val="28"/>
          <w:szCs w:val="24"/>
        </w:rPr>
      </w:pPr>
      <w:r>
        <w:rPr>
          <w:sz w:val="28"/>
          <w:szCs w:val="28"/>
        </w:rPr>
        <w:t xml:space="preserve">monkey </w:t>
      </w:r>
      <w:r w:rsidR="006E5744">
        <w:rPr>
          <w:sz w:val="28"/>
          <w:szCs w:val="28"/>
        </w:rPr>
        <w:tab/>
      </w:r>
      <w:r>
        <w:rPr>
          <w:smallCaps/>
          <w:sz w:val="28"/>
          <w:szCs w:val="28"/>
        </w:rPr>
        <w:t>pl</w:t>
      </w:r>
      <w:r>
        <w:rPr>
          <w:sz w:val="28"/>
          <w:szCs w:val="28"/>
        </w:rPr>
        <w:t xml:space="preserve"> </w:t>
      </w:r>
      <w:r w:rsidR="006E5744">
        <w:rPr>
          <w:sz w:val="28"/>
          <w:szCs w:val="28"/>
        </w:rPr>
        <w:tab/>
      </w:r>
      <w:r>
        <w:rPr>
          <w:sz w:val="28"/>
          <w:szCs w:val="28"/>
        </w:rPr>
        <w:t xml:space="preserve">hat </w:t>
      </w:r>
      <w:r w:rsidR="006E5744">
        <w:rPr>
          <w:sz w:val="28"/>
          <w:szCs w:val="28"/>
        </w:rPr>
        <w:tab/>
      </w:r>
      <w:r w:rsidR="006E5744">
        <w:rPr>
          <w:sz w:val="28"/>
          <w:szCs w:val="28"/>
        </w:rPr>
        <w:tab/>
      </w:r>
      <w:r>
        <w:rPr>
          <w:smallCaps/>
          <w:sz w:val="28"/>
          <w:szCs w:val="28"/>
        </w:rPr>
        <w:t>cp</w:t>
      </w:r>
      <w:r>
        <w:rPr>
          <w:sz w:val="28"/>
          <w:szCs w:val="28"/>
        </w:rPr>
        <w:t xml:space="preserve">-take </w:t>
      </w:r>
      <w:r w:rsidR="006E5744">
        <w:rPr>
          <w:sz w:val="28"/>
          <w:szCs w:val="28"/>
        </w:rPr>
        <w:tab/>
      </w:r>
      <w:r>
        <w:rPr>
          <w:sz w:val="28"/>
          <w:szCs w:val="28"/>
        </w:rPr>
        <w:t>tree</w:t>
      </w:r>
      <w:r w:rsidR="006E5744">
        <w:rPr>
          <w:sz w:val="28"/>
          <w:szCs w:val="28"/>
        </w:rPr>
        <w:tab/>
      </w:r>
      <w:r w:rsidR="006E5744">
        <w:rPr>
          <w:sz w:val="28"/>
          <w:szCs w:val="28"/>
        </w:rPr>
        <w:tab/>
      </w:r>
      <w:r>
        <w:rPr>
          <w:sz w:val="28"/>
          <w:szCs w:val="28"/>
        </w:rPr>
        <w:t>top=</w:t>
      </w:r>
      <w:r>
        <w:rPr>
          <w:smallCaps/>
          <w:sz w:val="28"/>
          <w:szCs w:val="28"/>
        </w:rPr>
        <w:t>loc</w:t>
      </w:r>
      <w:r>
        <w:rPr>
          <w:sz w:val="28"/>
          <w:szCs w:val="28"/>
        </w:rPr>
        <w:t xml:space="preserve"> </w:t>
      </w:r>
      <w:r w:rsidR="006E5744">
        <w:rPr>
          <w:rFonts w:cs="Times New Roman"/>
          <w:b/>
          <w:sz w:val="28"/>
          <w:szCs w:val="24"/>
        </w:rPr>
        <w:t>arà</w:t>
      </w:r>
      <w:r w:rsidR="006E5744">
        <w:rPr>
          <w:rFonts w:cs="Times New Roman"/>
          <w:sz w:val="28"/>
          <w:szCs w:val="24"/>
        </w:rPr>
        <w:t xml:space="preserve">-maayeng]. </w:t>
      </w:r>
    </w:p>
    <w:p w:rsidR="00D9338A" w:rsidRDefault="00D9338A">
      <w:pPr>
        <w:ind w:firstLine="720"/>
        <w:jc w:val="both"/>
        <w:rPr>
          <w:sz w:val="28"/>
          <w:szCs w:val="28"/>
        </w:rPr>
      </w:pPr>
      <w:r>
        <w:rPr>
          <w:smallCaps/>
          <w:sz w:val="28"/>
          <w:szCs w:val="28"/>
        </w:rPr>
        <w:t>simult</w:t>
      </w:r>
      <w:r>
        <w:rPr>
          <w:sz w:val="28"/>
          <w:szCs w:val="28"/>
        </w:rPr>
        <w:t xml:space="preserve">-play </w:t>
      </w:r>
    </w:p>
    <w:p w:rsidR="00D9338A" w:rsidRDefault="00D9338A" w:rsidP="00930BDB">
      <w:pPr>
        <w:ind w:left="709" w:hanging="709"/>
      </w:pPr>
      <w:r>
        <w:rPr>
          <w:sz w:val="28"/>
          <w:szCs w:val="28"/>
        </w:rPr>
        <w:tab/>
      </w:r>
      <w:r w:rsidRPr="00930BDB">
        <w:rPr>
          <w:sz w:val="28"/>
          <w:szCs w:val="28"/>
        </w:rPr>
        <w:t>‘</w:t>
      </w:r>
      <w:r>
        <w:rPr>
          <w:sz w:val="28"/>
        </w:rPr>
        <w:t xml:space="preserve">Then only he saw that the monkeys had taken his hats and were playing on the top of the trees.’ (K070000wrt01)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While polysemy is not exactly transparent either, the non-transparency we find here is due to the lexical entry of </w:t>
      </w:r>
      <w:r>
        <w:rPr>
          <w:i/>
          <w:sz w:val="28"/>
          <w:szCs w:val="28"/>
        </w:rPr>
        <w:t>arà-</w:t>
      </w:r>
      <w:r>
        <w:rPr>
          <w:sz w:val="28"/>
          <w:szCs w:val="28"/>
        </w:rPr>
        <w:t>, and not to a morphosyntactic rule of tense copying.</w:t>
      </w:r>
    </w:p>
    <w:p w:rsidR="00D9338A" w:rsidRDefault="00D9338A">
      <w:pPr>
        <w:pStyle w:val="Heading3"/>
        <w:jc w:val="both"/>
        <w:rPr>
          <w:i/>
          <w:iCs/>
          <w:sz w:val="28"/>
          <w:szCs w:val="28"/>
        </w:rPr>
      </w:pPr>
      <w:r>
        <w:rPr>
          <w:i/>
          <w:iCs/>
          <w:sz w:val="28"/>
          <w:szCs w:val="28"/>
        </w:rPr>
        <w:t xml:space="preserve">4.4  </w:t>
      </w:r>
      <w:r>
        <w:rPr>
          <w:i/>
          <w:iCs/>
          <w:sz w:val="28"/>
          <w:szCs w:val="28"/>
        </w:rPr>
        <w:tab/>
        <w:t>No raising</w:t>
      </w:r>
    </w:p>
    <w:p w:rsidR="00D9338A" w:rsidRPr="000100E2" w:rsidRDefault="00D9338A">
      <w:pPr>
        <w:spacing w:before="60"/>
        <w:ind w:firstLine="720"/>
        <w:jc w:val="both"/>
        <w:rPr>
          <w:sz w:val="28"/>
          <w:szCs w:val="28"/>
        </w:rPr>
      </w:pPr>
      <w:r>
        <w:rPr>
          <w:sz w:val="28"/>
          <w:szCs w:val="28"/>
        </w:rPr>
        <w:t xml:space="preserve"> In a transparent language, we would expect every argument to surface in the clause where it semantically belongs. Raising constructions like </w:t>
      </w:r>
      <w:r>
        <w:rPr>
          <w:i/>
          <w:sz w:val="28"/>
          <w:szCs w:val="28"/>
        </w:rPr>
        <w:t xml:space="preserve">John seems to be intelligent </w:t>
      </w:r>
      <w:r>
        <w:rPr>
          <w:sz w:val="28"/>
          <w:szCs w:val="28"/>
        </w:rPr>
        <w:t xml:space="preserve">are not transparent in the sense that </w:t>
      </w:r>
      <w:r>
        <w:rPr>
          <w:i/>
          <w:sz w:val="28"/>
          <w:szCs w:val="28"/>
        </w:rPr>
        <w:t xml:space="preserve">John </w:t>
      </w:r>
      <w:r>
        <w:rPr>
          <w:sz w:val="28"/>
          <w:szCs w:val="28"/>
        </w:rPr>
        <w:t>semantically is an argument of the lower clause but shows up in the higher clause in morphosyntax. Such structures are not found in Sri Lanka Malay.</w:t>
      </w:r>
      <w:r w:rsidR="000100E2">
        <w:rPr>
          <w:sz w:val="28"/>
          <w:szCs w:val="28"/>
        </w:rPr>
        <w:t xml:space="preserve">The meanings found in English raising constructions would be expressed in SLM by the evidential marker </w:t>
      </w:r>
      <w:r w:rsidR="000100E2">
        <w:rPr>
          <w:i/>
          <w:sz w:val="28"/>
          <w:szCs w:val="28"/>
        </w:rPr>
        <w:t>kiyang</w:t>
      </w:r>
      <w:r w:rsidR="000100E2">
        <w:rPr>
          <w:sz w:val="28"/>
          <w:szCs w:val="28"/>
        </w:rPr>
        <w:t xml:space="preserve"> or the enclitics </w:t>
      </w:r>
      <w:r w:rsidR="000100E2">
        <w:rPr>
          <w:i/>
          <w:sz w:val="28"/>
          <w:szCs w:val="28"/>
        </w:rPr>
        <w:t xml:space="preserve"> =ke </w:t>
      </w:r>
      <w:r w:rsidR="000100E2">
        <w:rPr>
          <w:sz w:val="28"/>
          <w:szCs w:val="28"/>
        </w:rPr>
        <w:t xml:space="preserve"> and </w:t>
      </w:r>
      <w:r w:rsidR="000100E2">
        <w:rPr>
          <w:i/>
          <w:sz w:val="28"/>
          <w:szCs w:val="28"/>
        </w:rPr>
        <w:t xml:space="preserve"> =so</w:t>
      </w:r>
      <w:r w:rsidR="000100E2">
        <w:rPr>
          <w:sz w:val="28"/>
          <w:szCs w:val="28"/>
        </w:rPr>
        <w:t xml:space="preserve">, which attenuate the assertive force of a speech act similar to </w:t>
      </w:r>
      <w:r w:rsidR="000100E2">
        <w:rPr>
          <w:i/>
          <w:sz w:val="28"/>
          <w:szCs w:val="28"/>
        </w:rPr>
        <w:t xml:space="preserve"> seems to </w:t>
      </w:r>
      <w:r w:rsidR="000100E2">
        <w:rPr>
          <w:sz w:val="28"/>
          <w:szCs w:val="28"/>
        </w:rPr>
        <w:t xml:space="preserve"> in English.</w:t>
      </w:r>
    </w:p>
    <w:p w:rsidR="00D9338A" w:rsidRDefault="00D9338A">
      <w:pPr>
        <w:pStyle w:val="Heading3"/>
        <w:jc w:val="both"/>
        <w:rPr>
          <w:i/>
          <w:iCs/>
          <w:sz w:val="28"/>
          <w:szCs w:val="28"/>
        </w:rPr>
      </w:pPr>
      <w:r>
        <w:rPr>
          <w:i/>
          <w:iCs/>
          <w:sz w:val="28"/>
          <w:szCs w:val="28"/>
        </w:rPr>
        <w:t xml:space="preserve">4.5  </w:t>
      </w:r>
      <w:r>
        <w:rPr>
          <w:i/>
          <w:iCs/>
          <w:sz w:val="28"/>
          <w:szCs w:val="28"/>
        </w:rPr>
        <w:tab/>
        <w:t>No grammatical gender, declination, conjugation</w:t>
      </w:r>
    </w:p>
    <w:p w:rsidR="00D9338A" w:rsidRDefault="00D9338A">
      <w:pPr>
        <w:spacing w:before="60"/>
        <w:ind w:firstLine="720"/>
        <w:jc w:val="both"/>
        <w:rPr>
          <w:sz w:val="28"/>
          <w:szCs w:val="28"/>
        </w:rPr>
      </w:pPr>
      <w:r>
        <w:rPr>
          <w:sz w:val="28"/>
          <w:szCs w:val="28"/>
        </w:rPr>
        <w:t xml:space="preserve">A transparent language is not expected to have elements in morphosyntax which are not motivated on semantic grounds, i.e. elements whose form depends on arbitrary criteria like membership in a certain declension or conjugation class, or grammatical gender. Sri Lanka Malay has no declension or conjugation classes. There is no arbitrary gender assignment (as in German or French) either, even natural gender (sex-based classification) is very marginal. The only instance I am aware of is the pair </w:t>
      </w:r>
      <w:r>
        <w:rPr>
          <w:i/>
          <w:sz w:val="28"/>
          <w:szCs w:val="28"/>
        </w:rPr>
        <w:t>puthra</w:t>
      </w:r>
      <w:r>
        <w:rPr>
          <w:sz w:val="28"/>
          <w:szCs w:val="28"/>
        </w:rPr>
        <w:t xml:space="preserve"> ‘prince’, </w:t>
      </w:r>
      <w:r>
        <w:rPr>
          <w:i/>
          <w:sz w:val="28"/>
          <w:szCs w:val="28"/>
        </w:rPr>
        <w:t>puthri</w:t>
      </w:r>
      <w:r>
        <w:rPr>
          <w:sz w:val="28"/>
          <w:szCs w:val="28"/>
        </w:rPr>
        <w:t xml:space="preserve"> ‘princess’.</w:t>
      </w:r>
    </w:p>
    <w:p w:rsidR="00D9338A" w:rsidRDefault="00D9338A">
      <w:pPr>
        <w:pStyle w:val="Heading3"/>
        <w:jc w:val="both"/>
        <w:rPr>
          <w:i/>
          <w:iCs/>
          <w:sz w:val="28"/>
          <w:szCs w:val="28"/>
        </w:rPr>
      </w:pPr>
      <w:r>
        <w:rPr>
          <w:i/>
          <w:iCs/>
          <w:sz w:val="28"/>
          <w:szCs w:val="28"/>
        </w:rPr>
        <w:t xml:space="preserve">4.6  </w:t>
      </w:r>
      <w:r>
        <w:rPr>
          <w:i/>
          <w:iCs/>
          <w:sz w:val="28"/>
          <w:szCs w:val="28"/>
        </w:rPr>
        <w:tab/>
        <w:t>No agreement (but pronominal arguments)</w:t>
      </w:r>
    </w:p>
    <w:p w:rsidR="00D9338A" w:rsidRDefault="00D9338A">
      <w:pPr>
        <w:spacing w:before="60"/>
        <w:ind w:firstLine="720"/>
        <w:jc w:val="both"/>
        <w:rPr>
          <w:sz w:val="28"/>
          <w:szCs w:val="28"/>
        </w:rPr>
      </w:pPr>
      <w:r>
        <w:rPr>
          <w:sz w:val="28"/>
          <w:szCs w:val="28"/>
        </w:rPr>
        <w:t xml:space="preserve">As stated above in Section </w:t>
      </w:r>
      <w:r w:rsidR="005F6D18">
        <w:rPr>
          <w:sz w:val="28"/>
          <w:szCs w:val="28"/>
        </w:rPr>
        <w:fldChar w:fldCharType="begin"/>
      </w:r>
      <w:r>
        <w:rPr>
          <w:sz w:val="28"/>
          <w:szCs w:val="28"/>
        </w:rPr>
        <w:instrText xml:space="preserve"> REF BMsec_crossref \h </w:instrText>
      </w:r>
      <w:r w:rsidR="005F6D18">
        <w:rPr>
          <w:sz w:val="28"/>
          <w:szCs w:val="28"/>
        </w:rPr>
      </w:r>
      <w:r w:rsidR="005F6D18">
        <w:rPr>
          <w:sz w:val="28"/>
          <w:szCs w:val="28"/>
        </w:rPr>
        <w:fldChar w:fldCharType="separate"/>
      </w:r>
      <w:r>
        <w:rPr>
          <w:i/>
          <w:iCs/>
          <w:sz w:val="28"/>
          <w:szCs w:val="28"/>
        </w:rPr>
        <w:t>2.1</w:t>
      </w:r>
      <w:r w:rsidR="005F6D18">
        <w:rPr>
          <w:sz w:val="28"/>
          <w:szCs w:val="28"/>
        </w:rPr>
        <w:fldChar w:fldCharType="end"/>
      </w:r>
      <w:r>
        <w:rPr>
          <w:sz w:val="28"/>
          <w:szCs w:val="28"/>
        </w:rPr>
        <w:t>, there is no cross-reference, and thus no agreement.</w:t>
      </w:r>
    </w:p>
    <w:p w:rsidR="00D9338A" w:rsidRDefault="00D9338A" w:rsidP="00FF78DB">
      <w:pPr>
        <w:pStyle w:val="Heading3"/>
        <w:ind w:left="709" w:hanging="694"/>
        <w:jc w:val="both"/>
        <w:rPr>
          <w:i/>
          <w:iCs/>
          <w:sz w:val="28"/>
          <w:szCs w:val="28"/>
        </w:rPr>
      </w:pPr>
      <w:r>
        <w:rPr>
          <w:i/>
          <w:iCs/>
          <w:sz w:val="28"/>
          <w:szCs w:val="28"/>
        </w:rPr>
        <w:t xml:space="preserve">4.7  </w:t>
      </w:r>
      <w:r>
        <w:rPr>
          <w:i/>
          <w:iCs/>
          <w:sz w:val="28"/>
          <w:szCs w:val="28"/>
        </w:rPr>
        <w:tab/>
        <w:t>Phrase marking through clitics rather than head marking through affixes</w:t>
      </w:r>
    </w:p>
    <w:p w:rsidR="00D9338A" w:rsidRPr="000100E2" w:rsidRDefault="00D9338A">
      <w:pPr>
        <w:spacing w:before="60"/>
        <w:ind w:firstLine="720"/>
        <w:jc w:val="both"/>
      </w:pPr>
      <w:r>
        <w:rPr>
          <w:sz w:val="28"/>
          <w:szCs w:val="28"/>
        </w:rPr>
        <w:t>This is also what we find in SLM as discussed in Section</w:t>
      </w:r>
      <w:r w:rsidR="000100E2">
        <w:rPr>
          <w:sz w:val="28"/>
          <w:szCs w:val="28"/>
        </w:rPr>
        <w:t xml:space="preserve"> 3.1</w:t>
      </w:r>
      <w:r>
        <w:rPr>
          <w:sz w:val="28"/>
          <w:szCs w:val="28"/>
        </w:rPr>
        <w:t xml:space="preserve"> </w:t>
      </w:r>
    </w:p>
    <w:p w:rsidR="00D9338A" w:rsidRDefault="00D9338A">
      <w:pPr>
        <w:pStyle w:val="Heading3"/>
        <w:ind w:firstLine="15"/>
        <w:jc w:val="both"/>
        <w:rPr>
          <w:i/>
          <w:iCs/>
          <w:sz w:val="28"/>
          <w:szCs w:val="28"/>
        </w:rPr>
      </w:pPr>
      <w:r>
        <w:rPr>
          <w:i/>
          <w:iCs/>
          <w:sz w:val="28"/>
          <w:szCs w:val="28"/>
        </w:rPr>
        <w:t xml:space="preserve">4.8  </w:t>
      </w:r>
      <w:r>
        <w:rPr>
          <w:i/>
          <w:iCs/>
          <w:sz w:val="28"/>
          <w:szCs w:val="28"/>
        </w:rPr>
        <w:tab/>
        <w:t>No fusional morphology</w:t>
      </w:r>
    </w:p>
    <w:p w:rsidR="00D9338A" w:rsidRDefault="00D9338A">
      <w:pPr>
        <w:spacing w:before="60"/>
        <w:ind w:firstLine="720"/>
        <w:jc w:val="both"/>
        <w:rPr>
          <w:sz w:val="28"/>
          <w:szCs w:val="28"/>
        </w:rPr>
      </w:pPr>
      <w:r>
        <w:rPr>
          <w:sz w:val="28"/>
          <w:szCs w:val="28"/>
        </w:rPr>
        <w:t xml:space="preserve"> Transparent languages are not expected to express more than one </w:t>
      </w:r>
      <w:r>
        <w:rPr>
          <w:sz w:val="28"/>
          <w:szCs w:val="28"/>
        </w:rPr>
        <w:lastRenderedPageBreak/>
        <w:t xml:space="preserve">meaning per morpheme. This is to say that we do not expect any fused portmanteau forms. While in the great lines, SLM does not have fusional morphology, some allomorphs of case markers could be analyzed as portmanteau forms. This is the case for the allomorph </w:t>
      </w:r>
      <w:r>
        <w:rPr>
          <w:i/>
          <w:sz w:val="28"/>
          <w:szCs w:val="28"/>
        </w:rPr>
        <w:t xml:space="preserve">=dang </w:t>
      </w:r>
      <w:r>
        <w:rPr>
          <w:sz w:val="28"/>
          <w:szCs w:val="28"/>
        </w:rPr>
        <w:t xml:space="preserve">of the dative marker </w:t>
      </w:r>
      <w:r>
        <w:rPr>
          <w:i/>
          <w:sz w:val="28"/>
          <w:szCs w:val="28"/>
        </w:rPr>
        <w:t>=nang</w:t>
      </w:r>
      <w:r>
        <w:rPr>
          <w:sz w:val="28"/>
          <w:szCs w:val="28"/>
        </w:rPr>
        <w:t xml:space="preserve">. This is obligatory for the monosyllabic pronouns </w:t>
      </w:r>
      <w:r>
        <w:rPr>
          <w:i/>
          <w:sz w:val="28"/>
          <w:szCs w:val="28"/>
        </w:rPr>
        <w:t>see</w:t>
      </w:r>
      <w:r>
        <w:rPr>
          <w:sz w:val="28"/>
          <w:szCs w:val="28"/>
        </w:rPr>
        <w:t xml:space="preserve"> ‘1s’, </w:t>
      </w:r>
      <w:r>
        <w:rPr>
          <w:i/>
          <w:sz w:val="28"/>
          <w:szCs w:val="28"/>
        </w:rPr>
        <w:t>goo</w:t>
      </w:r>
      <w:r>
        <w:rPr>
          <w:sz w:val="28"/>
          <w:szCs w:val="28"/>
        </w:rPr>
        <w:t xml:space="preserve"> ‘1s’, </w:t>
      </w:r>
      <w:r>
        <w:rPr>
          <w:i/>
          <w:sz w:val="28"/>
          <w:szCs w:val="28"/>
        </w:rPr>
        <w:t>luu</w:t>
      </w:r>
      <w:r>
        <w:rPr>
          <w:sz w:val="28"/>
          <w:szCs w:val="28"/>
        </w:rPr>
        <w:t xml:space="preserve"> ‘2s’, </w:t>
      </w:r>
      <w:r>
        <w:rPr>
          <w:i/>
          <w:sz w:val="28"/>
          <w:szCs w:val="28"/>
        </w:rPr>
        <w:t>dee</w:t>
      </w:r>
      <w:r>
        <w:rPr>
          <w:sz w:val="28"/>
          <w:szCs w:val="28"/>
        </w:rPr>
        <w:t xml:space="preserve"> ‘3s’. Another instance is the allomorph </w:t>
      </w:r>
      <w:r>
        <w:rPr>
          <w:i/>
          <w:sz w:val="28"/>
          <w:szCs w:val="28"/>
        </w:rPr>
        <w:t xml:space="preserve">=ppe </w:t>
      </w:r>
      <w:r>
        <w:rPr>
          <w:sz w:val="28"/>
          <w:szCs w:val="28"/>
        </w:rPr>
        <w:t xml:space="preserve">of the possessive marker </w:t>
      </w:r>
      <w:r>
        <w:rPr>
          <w:i/>
          <w:sz w:val="28"/>
          <w:szCs w:val="28"/>
        </w:rPr>
        <w:t>=pe</w:t>
      </w:r>
      <w:r>
        <w:rPr>
          <w:sz w:val="28"/>
          <w:szCs w:val="28"/>
        </w:rPr>
        <w:t xml:space="preserve">, which attaches to the same four items. One can then postulate that both </w:t>
      </w:r>
      <w:r>
        <w:rPr>
          <w:i/>
          <w:sz w:val="28"/>
          <w:szCs w:val="28"/>
        </w:rPr>
        <w:t xml:space="preserve">=dang </w:t>
      </w:r>
      <w:r>
        <w:rPr>
          <w:sz w:val="28"/>
          <w:szCs w:val="28"/>
        </w:rPr>
        <w:t xml:space="preserve">and </w:t>
      </w:r>
      <w:r>
        <w:rPr>
          <w:i/>
          <w:sz w:val="28"/>
          <w:szCs w:val="28"/>
        </w:rPr>
        <w:t xml:space="preserve">=ppe </w:t>
      </w:r>
      <w:r>
        <w:rPr>
          <w:sz w:val="28"/>
          <w:szCs w:val="28"/>
        </w:rPr>
        <w:t xml:space="preserve">carry a meaning of </w:t>
      </w:r>
      <w:r>
        <w:rPr>
          <w:smallCaps/>
          <w:sz w:val="28"/>
          <w:szCs w:val="28"/>
        </w:rPr>
        <w:t>singular</w:t>
      </w:r>
      <w:r>
        <w:rPr>
          <w:sz w:val="28"/>
          <w:szCs w:val="28"/>
        </w:rPr>
        <w:t xml:space="preserve"> and </w:t>
      </w:r>
      <w:r>
        <w:rPr>
          <w:smallCaps/>
          <w:sz w:val="28"/>
          <w:szCs w:val="28"/>
        </w:rPr>
        <w:t>pronoun</w:t>
      </w:r>
      <w:r>
        <w:rPr>
          <w:sz w:val="28"/>
          <w:szCs w:val="28"/>
        </w:rPr>
        <w:t xml:space="preserve"> besides their normal case semantics. This means that more than one meaning is expressed in one form, an instance of fusional morphology.</w:t>
      </w:r>
    </w:p>
    <w:p w:rsidR="00D9338A" w:rsidRDefault="00D9338A">
      <w:pPr>
        <w:pStyle w:val="Heading2"/>
        <w:ind w:hanging="15"/>
        <w:jc w:val="both"/>
        <w:rPr>
          <w:sz w:val="28"/>
          <w:szCs w:val="28"/>
        </w:rPr>
      </w:pPr>
      <w:r>
        <w:rPr>
          <w:sz w:val="28"/>
          <w:szCs w:val="28"/>
        </w:rPr>
        <w:t xml:space="preserve">5  </w:t>
      </w:r>
      <w:r>
        <w:rPr>
          <w:sz w:val="28"/>
          <w:szCs w:val="28"/>
        </w:rPr>
        <w:tab/>
        <w:t>Morphosyntactic/Phonological</w:t>
      </w:r>
    </w:p>
    <w:p w:rsidR="00D9338A" w:rsidRDefault="00D9338A">
      <w:pPr>
        <w:pStyle w:val="Heading3"/>
        <w:jc w:val="both"/>
        <w:rPr>
          <w:i/>
          <w:iCs/>
          <w:sz w:val="28"/>
          <w:szCs w:val="28"/>
        </w:rPr>
      </w:pPr>
      <w:r>
        <w:rPr>
          <w:i/>
          <w:iCs/>
          <w:sz w:val="28"/>
          <w:szCs w:val="28"/>
        </w:rPr>
        <w:t xml:space="preserve">5.1  </w:t>
      </w:r>
      <w:r>
        <w:rPr>
          <w:i/>
          <w:iCs/>
          <w:sz w:val="28"/>
          <w:szCs w:val="28"/>
        </w:rPr>
        <w:tab/>
        <w:t>Phonological phrasing and morphosyntactic phrasing run parallel</w:t>
      </w:r>
    </w:p>
    <w:p w:rsidR="00D9338A" w:rsidRDefault="00D9338A">
      <w:pPr>
        <w:spacing w:before="60"/>
        <w:ind w:firstLine="720"/>
        <w:jc w:val="both"/>
        <w:rPr>
          <w:sz w:val="28"/>
          <w:szCs w:val="28"/>
        </w:rPr>
      </w:pPr>
      <w:r>
        <w:rPr>
          <w:sz w:val="28"/>
          <w:szCs w:val="28"/>
        </w:rPr>
        <w:t>In the interface between morphosyntax and phonology, a transparent mapping is found if there is a 1:1 correspondence between morphosyntactic phrasing and phonological phrasing. The major morphosyntactic constituent in Sri Lanka Malay are the clause CLS, the predicate PRED and the noun phrase NP. NPs are not restricted to nominal heads. Indeed, numerals, adjectives, pronouns, deictics, quantifiers, and even sentences and utterances can head NPs without further measures being taken. This means that the normal structure of the clause can be represented as NP* PRED. On the phonological level, Nordhoff (2009) distinguishes Presuppositive Phrases with a LH boundary tone from Assertive Phrases with a L boundary tone. There seems to be a 1:1 mapping of NPs on Presuppositive Phrases, and PRED on Assertive Phrases, so that the phrasing runs parallel on both levels and is therefore transparent.</w:t>
      </w:r>
    </w:p>
    <w:p w:rsidR="00D9338A" w:rsidRDefault="00D9338A">
      <w:pPr>
        <w:pStyle w:val="Heading3"/>
        <w:jc w:val="both"/>
        <w:rPr>
          <w:i/>
          <w:iCs/>
          <w:sz w:val="28"/>
          <w:szCs w:val="28"/>
        </w:rPr>
      </w:pPr>
      <w:r>
        <w:rPr>
          <w:i/>
          <w:iCs/>
          <w:sz w:val="28"/>
          <w:szCs w:val="28"/>
        </w:rPr>
        <w:t xml:space="preserve">5.2  </w:t>
      </w:r>
      <w:r>
        <w:rPr>
          <w:i/>
          <w:iCs/>
          <w:sz w:val="28"/>
          <w:szCs w:val="28"/>
        </w:rPr>
        <w:tab/>
        <w:t>Phonological weight does not influence morphosyntactic placement</w:t>
      </w:r>
    </w:p>
    <w:p w:rsidR="00D9338A" w:rsidRDefault="00D9338A">
      <w:pPr>
        <w:spacing w:before="60"/>
        <w:ind w:firstLine="720"/>
        <w:jc w:val="both"/>
        <w:rPr>
          <w:sz w:val="28"/>
          <w:szCs w:val="28"/>
        </w:rPr>
      </w:pPr>
      <w:r>
        <w:rPr>
          <w:sz w:val="28"/>
          <w:szCs w:val="28"/>
        </w:rPr>
        <w:t>A dramatically transparent language would completely ignore phonological weight when determining the order of constituents. Constituent order would be solely determined by semantics. This is not the case for SLM. While normally all arguments are preverbal, very heavy constituents can be shifted to postverbal position. This is frequently found for reported utterances (35), but other constituents can also be shifted, for instance the complement of a modal in (36).</w:t>
      </w:r>
    </w:p>
    <w:p w:rsidR="00D9338A" w:rsidRDefault="00D9338A">
      <w:pPr>
        <w:ind w:firstLine="720"/>
        <w:jc w:val="both"/>
        <w:rPr>
          <w:sz w:val="28"/>
          <w:szCs w:val="28"/>
        </w:rPr>
      </w:pPr>
      <w:r>
        <w:rPr>
          <w:sz w:val="28"/>
          <w:szCs w:val="28"/>
        </w:rPr>
        <w:t xml:space="preserve"> </w:t>
      </w:r>
    </w:p>
    <w:p w:rsidR="00D9338A" w:rsidRPr="00C777A9" w:rsidRDefault="00D9338A">
      <w:pPr>
        <w:jc w:val="both"/>
        <w:rPr>
          <w:rFonts w:cs="Times New Roman"/>
          <w:noProof w:val="0"/>
          <w:sz w:val="24"/>
          <w:szCs w:val="24"/>
          <w:lang w:val="es-ES"/>
        </w:rPr>
      </w:pPr>
      <w:r w:rsidRPr="00C777A9">
        <w:rPr>
          <w:rFonts w:cs="Times New Roman"/>
          <w:sz w:val="28"/>
          <w:szCs w:val="24"/>
          <w:lang w:val="es-ES"/>
        </w:rPr>
        <w:t xml:space="preserve">(35) </w:t>
      </w:r>
      <w:r w:rsidRPr="00C777A9">
        <w:rPr>
          <w:rFonts w:cs="Times New Roman"/>
          <w:sz w:val="28"/>
          <w:szCs w:val="24"/>
          <w:lang w:val="es-ES"/>
        </w:rPr>
        <w:tab/>
        <w:t xml:space="preserve">Se=ppe </w:t>
      </w:r>
      <w:r w:rsidR="006E5744">
        <w:rPr>
          <w:rFonts w:cs="Times New Roman"/>
          <w:sz w:val="28"/>
          <w:szCs w:val="24"/>
          <w:lang w:val="es-ES"/>
        </w:rPr>
        <w:tab/>
      </w:r>
      <w:r w:rsidRPr="00C777A9">
        <w:rPr>
          <w:rFonts w:cs="Times New Roman"/>
          <w:sz w:val="28"/>
          <w:szCs w:val="24"/>
          <w:lang w:val="es-ES"/>
        </w:rPr>
        <w:t xml:space="preserve">oorang </w:t>
      </w:r>
      <w:r w:rsidR="006E5744">
        <w:rPr>
          <w:rFonts w:cs="Times New Roman"/>
          <w:sz w:val="28"/>
          <w:szCs w:val="24"/>
          <w:lang w:val="es-ES"/>
        </w:rPr>
        <w:tab/>
      </w:r>
      <w:r w:rsidRPr="00C777A9">
        <w:rPr>
          <w:rFonts w:cs="Times New Roman"/>
          <w:sz w:val="28"/>
          <w:szCs w:val="24"/>
          <w:lang w:val="es-ES"/>
        </w:rPr>
        <w:t xml:space="preserve">thuuva pada anà-biilang </w:t>
      </w:r>
    </w:p>
    <w:p w:rsidR="00D9338A" w:rsidRDefault="00D9338A">
      <w:pPr>
        <w:ind w:firstLine="720"/>
        <w:jc w:val="both"/>
        <w:rPr>
          <w:sz w:val="28"/>
          <w:szCs w:val="28"/>
        </w:rPr>
      </w:pPr>
      <w:r>
        <w:rPr>
          <w:smallCaps/>
          <w:sz w:val="28"/>
          <w:szCs w:val="28"/>
        </w:rPr>
        <w:t>1s=poss</w:t>
      </w:r>
      <w:r>
        <w:rPr>
          <w:sz w:val="28"/>
          <w:szCs w:val="28"/>
        </w:rPr>
        <w:t xml:space="preserve"> </w:t>
      </w:r>
      <w:r w:rsidR="006E5744">
        <w:rPr>
          <w:sz w:val="28"/>
          <w:szCs w:val="28"/>
        </w:rPr>
        <w:t xml:space="preserve"> </w:t>
      </w:r>
      <w:r w:rsidR="006E5744">
        <w:rPr>
          <w:sz w:val="28"/>
          <w:szCs w:val="28"/>
        </w:rPr>
        <w:tab/>
      </w:r>
      <w:r>
        <w:rPr>
          <w:sz w:val="28"/>
          <w:szCs w:val="28"/>
        </w:rPr>
        <w:t xml:space="preserve">man </w:t>
      </w:r>
      <w:r w:rsidR="006E5744">
        <w:rPr>
          <w:sz w:val="28"/>
          <w:szCs w:val="28"/>
        </w:rPr>
        <w:tab/>
      </w:r>
      <w:r w:rsidR="006E5744">
        <w:rPr>
          <w:sz w:val="28"/>
          <w:szCs w:val="28"/>
        </w:rPr>
        <w:tab/>
      </w:r>
      <w:r>
        <w:rPr>
          <w:sz w:val="28"/>
          <w:szCs w:val="28"/>
        </w:rPr>
        <w:t xml:space="preserve">old </w:t>
      </w:r>
      <w:r w:rsidR="006E5744">
        <w:rPr>
          <w:sz w:val="28"/>
          <w:szCs w:val="28"/>
        </w:rPr>
        <w:tab/>
        <w:t xml:space="preserve"> </w:t>
      </w:r>
      <w:r>
        <w:rPr>
          <w:smallCaps/>
          <w:sz w:val="28"/>
          <w:szCs w:val="28"/>
        </w:rPr>
        <w:t>pl</w:t>
      </w:r>
      <w:r>
        <w:rPr>
          <w:sz w:val="28"/>
          <w:szCs w:val="28"/>
        </w:rPr>
        <w:t xml:space="preserve"> </w:t>
      </w:r>
      <w:r w:rsidR="006E5744">
        <w:rPr>
          <w:sz w:val="28"/>
          <w:szCs w:val="28"/>
        </w:rPr>
        <w:tab/>
      </w:r>
      <w:r>
        <w:rPr>
          <w:smallCaps/>
          <w:sz w:val="28"/>
          <w:szCs w:val="28"/>
        </w:rPr>
        <w:t>past</w:t>
      </w:r>
      <w:r>
        <w:rPr>
          <w:sz w:val="28"/>
          <w:szCs w:val="28"/>
        </w:rPr>
        <w:t xml:space="preserve">-say </w:t>
      </w:r>
    </w:p>
    <w:p w:rsidR="00D9338A" w:rsidRDefault="00D9338A">
      <w:pPr>
        <w:ind w:firstLine="720"/>
        <w:jc w:val="both"/>
        <w:rPr>
          <w:sz w:val="28"/>
          <w:szCs w:val="28"/>
        </w:rPr>
      </w:pPr>
      <w:r>
        <w:rPr>
          <w:rFonts w:cs="Times New Roman"/>
          <w:sz w:val="28"/>
          <w:szCs w:val="24"/>
        </w:rPr>
        <w:tab/>
        <w:t>[</w:t>
      </w:r>
      <w:r>
        <w:rPr>
          <w:rFonts w:cs="Times New Roman"/>
          <w:b/>
          <w:sz w:val="28"/>
          <w:szCs w:val="24"/>
        </w:rPr>
        <w:t>kithang</w:t>
      </w:r>
      <w:r>
        <w:rPr>
          <w:rFonts w:cs="Times New Roman"/>
          <w:sz w:val="28"/>
          <w:szCs w:val="24"/>
        </w:rPr>
        <w:t xml:space="preserve"> </w:t>
      </w:r>
      <w:r w:rsidR="006E5744">
        <w:rPr>
          <w:rFonts w:cs="Times New Roman"/>
          <w:sz w:val="28"/>
          <w:szCs w:val="24"/>
        </w:rPr>
        <w:tab/>
      </w:r>
      <w:r>
        <w:rPr>
          <w:rFonts w:cs="Times New Roman"/>
          <w:b/>
          <w:sz w:val="28"/>
          <w:szCs w:val="24"/>
        </w:rPr>
        <w:t>pada</w:t>
      </w:r>
      <w:r>
        <w:rPr>
          <w:rFonts w:cs="Times New Roman"/>
          <w:sz w:val="28"/>
          <w:szCs w:val="24"/>
        </w:rPr>
        <w:t xml:space="preserve"> </w:t>
      </w:r>
      <w:r>
        <w:rPr>
          <w:rFonts w:cs="Times New Roman"/>
          <w:b/>
          <w:i/>
          <w:sz w:val="28"/>
          <w:szCs w:val="24"/>
        </w:rPr>
        <w:t>Malaysia</w:t>
      </w:r>
      <w:r>
        <w:rPr>
          <w:rFonts w:cs="Times New Roman"/>
          <w:b/>
          <w:sz w:val="28"/>
          <w:szCs w:val="24"/>
        </w:rPr>
        <w:t>=dering</w:t>
      </w:r>
      <w:r>
        <w:rPr>
          <w:rFonts w:cs="Times New Roman"/>
          <w:sz w:val="28"/>
          <w:szCs w:val="24"/>
        </w:rPr>
        <w:t xml:space="preserve"> </w:t>
      </w:r>
      <w:r w:rsidR="006E5744">
        <w:rPr>
          <w:rFonts w:cs="Times New Roman"/>
          <w:sz w:val="28"/>
          <w:szCs w:val="24"/>
        </w:rPr>
        <w:tab/>
      </w:r>
      <w:r>
        <w:rPr>
          <w:rFonts w:cs="Times New Roman"/>
          <w:b/>
          <w:sz w:val="28"/>
          <w:szCs w:val="24"/>
        </w:rPr>
        <w:t>anà-dhaathang</w:t>
      </w:r>
      <w:r>
        <w:rPr>
          <w:rFonts w:cs="Times New Roman"/>
          <w:sz w:val="28"/>
          <w:szCs w:val="24"/>
        </w:rPr>
        <w:t xml:space="preserve"> </w:t>
      </w:r>
      <w:r w:rsidR="006E5744">
        <w:rPr>
          <w:rFonts w:cs="Times New Roman"/>
          <w:sz w:val="28"/>
          <w:szCs w:val="24"/>
        </w:rPr>
        <w:tab/>
      </w:r>
      <w:r>
        <w:rPr>
          <w:rFonts w:cs="Times New Roman"/>
          <w:b/>
          <w:sz w:val="28"/>
          <w:szCs w:val="24"/>
        </w:rPr>
        <w:t>katha</w:t>
      </w:r>
      <w:r>
        <w:rPr>
          <w:rFonts w:cs="Times New Roman"/>
          <w:sz w:val="28"/>
          <w:szCs w:val="24"/>
        </w:rPr>
        <w:t>].</w:t>
      </w:r>
    </w:p>
    <w:p w:rsidR="00D9338A" w:rsidRDefault="00D9338A">
      <w:pPr>
        <w:ind w:firstLine="720"/>
        <w:jc w:val="both"/>
        <w:rPr>
          <w:sz w:val="28"/>
          <w:szCs w:val="28"/>
        </w:rPr>
      </w:pPr>
      <w:r>
        <w:rPr>
          <w:smallCaps/>
          <w:sz w:val="28"/>
          <w:szCs w:val="28"/>
        </w:rPr>
        <w:tab/>
        <w:t>1pl</w:t>
      </w:r>
      <w:r>
        <w:rPr>
          <w:sz w:val="28"/>
          <w:szCs w:val="28"/>
        </w:rPr>
        <w:t xml:space="preserve"> </w:t>
      </w:r>
      <w:r w:rsidR="006E5744">
        <w:rPr>
          <w:sz w:val="28"/>
          <w:szCs w:val="28"/>
        </w:rPr>
        <w:tab/>
      </w:r>
      <w:r w:rsidR="006E5744">
        <w:rPr>
          <w:sz w:val="28"/>
          <w:szCs w:val="28"/>
        </w:rPr>
        <w:tab/>
      </w:r>
      <w:r>
        <w:rPr>
          <w:smallCaps/>
          <w:sz w:val="28"/>
          <w:szCs w:val="28"/>
        </w:rPr>
        <w:t>pl</w:t>
      </w:r>
      <w:r>
        <w:rPr>
          <w:sz w:val="28"/>
          <w:szCs w:val="28"/>
        </w:rPr>
        <w:t xml:space="preserve"> </w:t>
      </w:r>
      <w:r w:rsidR="006E5744">
        <w:rPr>
          <w:sz w:val="28"/>
          <w:szCs w:val="28"/>
        </w:rPr>
        <w:tab/>
      </w:r>
      <w:r>
        <w:rPr>
          <w:sz w:val="28"/>
          <w:szCs w:val="28"/>
        </w:rPr>
        <w:t>Malaysia=</w:t>
      </w:r>
      <w:r>
        <w:rPr>
          <w:smallCaps/>
          <w:sz w:val="28"/>
          <w:szCs w:val="28"/>
        </w:rPr>
        <w:t>abl</w:t>
      </w:r>
      <w:r>
        <w:rPr>
          <w:sz w:val="28"/>
          <w:szCs w:val="28"/>
        </w:rPr>
        <w:t xml:space="preserve"> </w:t>
      </w:r>
      <w:r w:rsidR="006E5744">
        <w:rPr>
          <w:sz w:val="28"/>
          <w:szCs w:val="28"/>
        </w:rPr>
        <w:tab/>
      </w:r>
      <w:r>
        <w:rPr>
          <w:smallCaps/>
          <w:sz w:val="28"/>
          <w:szCs w:val="28"/>
        </w:rPr>
        <w:t>past</w:t>
      </w:r>
      <w:r>
        <w:rPr>
          <w:sz w:val="28"/>
          <w:szCs w:val="28"/>
        </w:rPr>
        <w:t xml:space="preserve">-come </w:t>
      </w:r>
      <w:r w:rsidR="006E5744">
        <w:rPr>
          <w:sz w:val="28"/>
          <w:szCs w:val="28"/>
        </w:rPr>
        <w:tab/>
      </w:r>
      <w:r w:rsidR="006E5744">
        <w:rPr>
          <w:sz w:val="28"/>
          <w:szCs w:val="28"/>
        </w:rPr>
        <w:tab/>
      </w:r>
      <w:r>
        <w:rPr>
          <w:smallCaps/>
          <w:sz w:val="28"/>
          <w:szCs w:val="28"/>
        </w:rPr>
        <w:t>quot</w:t>
      </w:r>
      <w:r>
        <w:rPr>
          <w:sz w:val="28"/>
          <w:szCs w:val="28"/>
        </w:rPr>
        <w:t xml:space="preserve"> </w:t>
      </w:r>
    </w:p>
    <w:p w:rsidR="00D9338A" w:rsidRDefault="00D9338A">
      <w:pPr>
        <w:ind w:firstLine="720"/>
        <w:jc w:val="both"/>
        <w:rPr>
          <w:sz w:val="28"/>
          <w:szCs w:val="28"/>
        </w:rPr>
      </w:pPr>
      <w:r>
        <w:rPr>
          <w:sz w:val="28"/>
          <w:szCs w:val="28"/>
        </w:rPr>
        <w:t xml:space="preserve">‘My elders said that we had come from Malaysia.’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(36) </w:t>
      </w:r>
      <w:r>
        <w:rPr>
          <w:rFonts w:cs="Times New Roman"/>
          <w:sz w:val="28"/>
          <w:szCs w:val="24"/>
        </w:rPr>
        <w:tab/>
        <w:t>Kitha=nang maau [</w:t>
      </w:r>
      <w:r>
        <w:rPr>
          <w:rFonts w:cs="Times New Roman"/>
          <w:b/>
          <w:sz w:val="28"/>
          <w:szCs w:val="24"/>
        </w:rPr>
        <w:t>kitham=pe</w:t>
      </w:r>
      <w:r>
        <w:rPr>
          <w:rFonts w:cs="Times New Roman"/>
          <w:sz w:val="28"/>
          <w:szCs w:val="24"/>
        </w:rPr>
        <w:t xml:space="preserve"> </w:t>
      </w:r>
      <w:r w:rsidR="006E5744">
        <w:rPr>
          <w:rFonts w:cs="Times New Roman"/>
          <w:sz w:val="28"/>
          <w:szCs w:val="24"/>
        </w:rPr>
        <w:tab/>
      </w:r>
      <w:r>
        <w:rPr>
          <w:rFonts w:cs="Times New Roman"/>
          <w:b/>
          <w:sz w:val="28"/>
          <w:szCs w:val="24"/>
        </w:rPr>
        <w:t>mlaayu</w:t>
      </w:r>
      <w:r>
        <w:rPr>
          <w:rFonts w:cs="Times New Roman"/>
          <w:sz w:val="28"/>
          <w:szCs w:val="24"/>
        </w:rPr>
        <w:t xml:space="preserve"> </w:t>
      </w:r>
      <w:r w:rsidR="006E5744">
        <w:rPr>
          <w:rFonts w:cs="Times New Roman"/>
          <w:sz w:val="28"/>
          <w:szCs w:val="24"/>
        </w:rPr>
        <w:tab/>
      </w:r>
      <w:r>
        <w:rPr>
          <w:rFonts w:cs="Times New Roman"/>
          <w:b/>
          <w:sz w:val="28"/>
          <w:szCs w:val="24"/>
        </w:rPr>
        <w:t>lorang</w:t>
      </w:r>
      <w:r>
        <w:rPr>
          <w:rFonts w:cs="Times New Roman"/>
          <w:sz w:val="28"/>
          <w:szCs w:val="24"/>
        </w:rPr>
        <w:t xml:space="preserve"> </w:t>
      </w:r>
    </w:p>
    <w:p w:rsidR="00D9338A" w:rsidRDefault="00D9338A">
      <w:pPr>
        <w:ind w:firstLine="720"/>
        <w:jc w:val="both"/>
        <w:rPr>
          <w:sz w:val="28"/>
          <w:szCs w:val="28"/>
        </w:rPr>
      </w:pPr>
      <w:r>
        <w:rPr>
          <w:smallCaps/>
          <w:sz w:val="28"/>
          <w:szCs w:val="28"/>
        </w:rPr>
        <w:t>1pl</w:t>
      </w:r>
      <w:r>
        <w:rPr>
          <w:sz w:val="28"/>
          <w:szCs w:val="28"/>
        </w:rPr>
        <w:t>=</w:t>
      </w:r>
      <w:r>
        <w:rPr>
          <w:smallCaps/>
          <w:sz w:val="28"/>
          <w:szCs w:val="28"/>
        </w:rPr>
        <w:t>dat</w:t>
      </w:r>
      <w:r>
        <w:rPr>
          <w:sz w:val="28"/>
          <w:szCs w:val="28"/>
        </w:rPr>
        <w:t xml:space="preserve"> </w:t>
      </w:r>
      <w:r w:rsidR="006E5744">
        <w:rPr>
          <w:sz w:val="28"/>
          <w:szCs w:val="28"/>
        </w:rPr>
        <w:tab/>
      </w:r>
      <w:r>
        <w:rPr>
          <w:sz w:val="28"/>
          <w:szCs w:val="28"/>
        </w:rPr>
        <w:t xml:space="preserve">want </w:t>
      </w:r>
      <w:r>
        <w:rPr>
          <w:smallCaps/>
          <w:sz w:val="28"/>
          <w:szCs w:val="28"/>
        </w:rPr>
        <w:t>1pl</w:t>
      </w:r>
      <w:r>
        <w:rPr>
          <w:sz w:val="28"/>
          <w:szCs w:val="28"/>
        </w:rPr>
        <w:t>=</w:t>
      </w:r>
      <w:r>
        <w:rPr>
          <w:smallCaps/>
          <w:sz w:val="28"/>
          <w:szCs w:val="28"/>
        </w:rPr>
        <w:t>poss</w:t>
      </w:r>
      <w:r>
        <w:rPr>
          <w:sz w:val="28"/>
          <w:szCs w:val="28"/>
        </w:rPr>
        <w:t xml:space="preserve"> </w:t>
      </w:r>
      <w:r w:rsidR="006E5744">
        <w:rPr>
          <w:sz w:val="28"/>
          <w:szCs w:val="28"/>
        </w:rPr>
        <w:tab/>
      </w:r>
      <w:r>
        <w:rPr>
          <w:sz w:val="28"/>
          <w:szCs w:val="28"/>
        </w:rPr>
        <w:t xml:space="preserve">Malay </w:t>
      </w:r>
      <w:r w:rsidR="006E5744">
        <w:rPr>
          <w:sz w:val="28"/>
          <w:szCs w:val="28"/>
        </w:rPr>
        <w:tab/>
      </w:r>
      <w:r>
        <w:rPr>
          <w:smallCaps/>
          <w:sz w:val="28"/>
          <w:szCs w:val="28"/>
        </w:rPr>
        <w:t>2pl</w:t>
      </w:r>
      <w:r>
        <w:rPr>
          <w:sz w:val="28"/>
          <w:szCs w:val="28"/>
        </w:rPr>
        <w:t xml:space="preserve"> </w:t>
      </w:r>
    </w:p>
    <w:p w:rsidR="00D9338A" w:rsidRDefault="00D9338A" w:rsidP="00FF78DB">
      <w:pPr>
        <w:jc w:val="both"/>
        <w:rPr>
          <w:rFonts w:cs="Times New Roman"/>
          <w:noProof w:val="0"/>
          <w:sz w:val="24"/>
          <w:szCs w:val="24"/>
        </w:rPr>
      </w:pPr>
      <w:r>
        <w:rPr>
          <w:rFonts w:cs="Times New Roman"/>
          <w:b/>
          <w:sz w:val="28"/>
          <w:szCs w:val="24"/>
        </w:rPr>
        <w:lastRenderedPageBreak/>
        <w:tab/>
      </w:r>
      <w:r>
        <w:rPr>
          <w:rFonts w:cs="Times New Roman"/>
          <w:b/>
          <w:sz w:val="28"/>
          <w:szCs w:val="24"/>
        </w:rPr>
        <w:tab/>
        <w:t>blaajar</w:t>
      </w:r>
      <w:r>
        <w:rPr>
          <w:rFonts w:cs="Times New Roman"/>
          <w:sz w:val="28"/>
          <w:szCs w:val="24"/>
        </w:rPr>
        <w:t xml:space="preserve"> </w:t>
      </w:r>
      <w:r w:rsidR="006E5744">
        <w:rPr>
          <w:rFonts w:cs="Times New Roman"/>
          <w:sz w:val="28"/>
          <w:szCs w:val="24"/>
        </w:rPr>
        <w:tab/>
      </w:r>
      <w:r>
        <w:rPr>
          <w:rFonts w:cs="Times New Roman"/>
          <w:b/>
          <w:sz w:val="28"/>
          <w:szCs w:val="24"/>
        </w:rPr>
        <w:t>lorang=pe</w:t>
      </w:r>
      <w:r>
        <w:rPr>
          <w:rFonts w:cs="Times New Roman"/>
          <w:sz w:val="28"/>
          <w:szCs w:val="24"/>
        </w:rPr>
        <w:t xml:space="preserve"> </w:t>
      </w:r>
      <w:r w:rsidR="006E5744">
        <w:rPr>
          <w:rFonts w:cs="Times New Roman"/>
          <w:sz w:val="28"/>
          <w:szCs w:val="24"/>
        </w:rPr>
        <w:tab/>
      </w:r>
      <w:r>
        <w:rPr>
          <w:rFonts w:cs="Times New Roman"/>
          <w:b/>
          <w:sz w:val="28"/>
          <w:szCs w:val="24"/>
        </w:rPr>
        <w:t>mlaayu</w:t>
      </w:r>
      <w:r>
        <w:rPr>
          <w:rFonts w:cs="Times New Roman"/>
          <w:sz w:val="28"/>
          <w:szCs w:val="24"/>
        </w:rPr>
        <w:t xml:space="preserve"> </w:t>
      </w:r>
      <w:r w:rsidR="006E5744">
        <w:rPr>
          <w:rFonts w:cs="Times New Roman"/>
          <w:sz w:val="28"/>
          <w:szCs w:val="24"/>
        </w:rPr>
        <w:tab/>
      </w:r>
      <w:r>
        <w:rPr>
          <w:rFonts w:cs="Times New Roman"/>
          <w:b/>
          <w:sz w:val="28"/>
          <w:szCs w:val="24"/>
        </w:rPr>
        <w:t>kitham</w:t>
      </w:r>
      <w:r>
        <w:rPr>
          <w:rFonts w:cs="Times New Roman"/>
          <w:sz w:val="28"/>
          <w:szCs w:val="24"/>
        </w:rPr>
        <w:t xml:space="preserve"> </w:t>
      </w:r>
      <w:r w:rsidR="006E5744">
        <w:rPr>
          <w:rFonts w:cs="Times New Roman"/>
          <w:sz w:val="28"/>
          <w:szCs w:val="24"/>
        </w:rPr>
        <w:tab/>
      </w:r>
      <w:r>
        <w:rPr>
          <w:rFonts w:cs="Times New Roman"/>
          <w:b/>
          <w:sz w:val="28"/>
          <w:szCs w:val="24"/>
        </w:rPr>
        <w:t>blaajar</w:t>
      </w:r>
      <w:r>
        <w:rPr>
          <w:rFonts w:cs="Times New Roman"/>
          <w:sz w:val="28"/>
          <w:szCs w:val="24"/>
        </w:rPr>
        <w:t xml:space="preserve">]. </w:t>
      </w:r>
    </w:p>
    <w:p w:rsidR="00D9338A" w:rsidRDefault="00D9338A">
      <w:pPr>
        <w:ind w:firstLine="720"/>
        <w:jc w:val="both"/>
        <w:rPr>
          <w:sz w:val="28"/>
          <w:szCs w:val="28"/>
        </w:rPr>
      </w:pPr>
      <w:r>
        <w:rPr>
          <w:sz w:val="28"/>
          <w:szCs w:val="28"/>
        </w:rPr>
        <w:tab/>
        <w:t xml:space="preserve">learn </w:t>
      </w:r>
      <w:r w:rsidR="006E5744">
        <w:rPr>
          <w:sz w:val="28"/>
          <w:szCs w:val="28"/>
        </w:rPr>
        <w:tab/>
      </w:r>
      <w:r w:rsidR="006E5744">
        <w:rPr>
          <w:sz w:val="28"/>
          <w:szCs w:val="28"/>
        </w:rPr>
        <w:tab/>
      </w:r>
      <w:r>
        <w:rPr>
          <w:smallCaps/>
          <w:sz w:val="28"/>
          <w:szCs w:val="28"/>
        </w:rPr>
        <w:t>2pl</w:t>
      </w:r>
      <w:r>
        <w:rPr>
          <w:sz w:val="28"/>
          <w:szCs w:val="28"/>
        </w:rPr>
        <w:t>=</w:t>
      </w:r>
      <w:r>
        <w:rPr>
          <w:smallCaps/>
          <w:sz w:val="28"/>
          <w:szCs w:val="28"/>
        </w:rPr>
        <w:t>poss</w:t>
      </w:r>
      <w:r>
        <w:rPr>
          <w:sz w:val="28"/>
          <w:szCs w:val="28"/>
        </w:rPr>
        <w:t xml:space="preserve"> </w:t>
      </w:r>
      <w:r w:rsidR="006E5744">
        <w:rPr>
          <w:sz w:val="28"/>
          <w:szCs w:val="28"/>
        </w:rPr>
        <w:tab/>
      </w:r>
      <w:r>
        <w:rPr>
          <w:sz w:val="28"/>
          <w:szCs w:val="28"/>
        </w:rPr>
        <w:t xml:space="preserve">Malay </w:t>
      </w:r>
      <w:r w:rsidR="006E5744">
        <w:rPr>
          <w:sz w:val="28"/>
          <w:szCs w:val="28"/>
        </w:rPr>
        <w:tab/>
      </w:r>
      <w:r>
        <w:rPr>
          <w:smallCaps/>
          <w:sz w:val="28"/>
          <w:szCs w:val="28"/>
        </w:rPr>
        <w:t>1pl</w:t>
      </w:r>
      <w:r>
        <w:rPr>
          <w:sz w:val="28"/>
          <w:szCs w:val="28"/>
        </w:rPr>
        <w:t xml:space="preserve"> </w:t>
      </w:r>
      <w:r w:rsidR="006E5744">
        <w:rPr>
          <w:sz w:val="28"/>
          <w:szCs w:val="28"/>
        </w:rPr>
        <w:tab/>
      </w:r>
      <w:r w:rsidR="006E5744">
        <w:rPr>
          <w:sz w:val="28"/>
          <w:szCs w:val="28"/>
        </w:rPr>
        <w:tab/>
      </w:r>
      <w:r>
        <w:rPr>
          <w:sz w:val="28"/>
          <w:szCs w:val="28"/>
        </w:rPr>
        <w:t>learn</w:t>
      </w:r>
    </w:p>
    <w:p w:rsidR="00D9338A" w:rsidRDefault="00D9338A" w:rsidP="00FF78DB">
      <w:pPr>
        <w:ind w:left="709" w:firstLine="11"/>
        <w:jc w:val="both"/>
        <w:rPr>
          <w:sz w:val="28"/>
          <w:szCs w:val="28"/>
        </w:rPr>
      </w:pPr>
      <w:r>
        <w:rPr>
          <w:sz w:val="28"/>
          <w:szCs w:val="28"/>
        </w:rPr>
        <w:t xml:space="preserve">‘We want that you learn our Malay and that we learn your Malay.’ (K060116nar02)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Right extraposition of heavy constituents is one possibility to facilitate parsing, the other one is shifting heavy nominal modifiers to the right. This is what can be found with relative clauses as in  (37), where the relative clause consisting of eleven morphemes is shifted to the left, and the short indefinite marker </w:t>
      </w:r>
      <w:r>
        <w:rPr>
          <w:i/>
          <w:sz w:val="28"/>
          <w:szCs w:val="28"/>
        </w:rPr>
        <w:t xml:space="preserve">hatthu </w:t>
      </w:r>
      <w:r>
        <w:rPr>
          <w:sz w:val="28"/>
          <w:szCs w:val="28"/>
        </w:rPr>
        <w:t xml:space="preserve">is now found between the relative clause and the head noun. Semantically, </w:t>
      </w:r>
      <w:r>
        <w:rPr>
          <w:i/>
          <w:sz w:val="28"/>
          <w:szCs w:val="28"/>
        </w:rPr>
        <w:t xml:space="preserve">hatthu </w:t>
      </w:r>
      <w:r>
        <w:rPr>
          <w:sz w:val="28"/>
          <w:szCs w:val="28"/>
        </w:rPr>
        <w:t>should have scope over the relative clause as well, but this is not mirrored in morphosyntax; the phonological weight has taken precedence over semantic considerations when placing the constituents in this sentence.</w:t>
      </w:r>
    </w:p>
    <w:p w:rsidR="00D9338A" w:rsidRDefault="00D9338A">
      <w:pPr>
        <w:ind w:firstLine="720"/>
        <w:jc w:val="both"/>
        <w:rPr>
          <w:sz w:val="28"/>
          <w:szCs w:val="28"/>
        </w:rPr>
      </w:pPr>
      <w:r>
        <w:rPr>
          <w:sz w:val="28"/>
          <w:szCs w:val="28"/>
        </w:rPr>
        <w:t xml:space="preserve"> </w:t>
      </w:r>
    </w:p>
    <w:p w:rsidR="006E5744" w:rsidRDefault="00D9338A" w:rsidP="006E5744">
      <w:pPr>
        <w:keepNext/>
        <w:keepLines/>
        <w:widowControl/>
        <w:ind w:firstLine="15"/>
        <w:jc w:val="both"/>
        <w:rPr>
          <w:sz w:val="28"/>
          <w:szCs w:val="28"/>
        </w:rPr>
      </w:pPr>
      <w:r>
        <w:rPr>
          <w:rFonts w:cs="Times New Roman"/>
          <w:sz w:val="28"/>
          <w:szCs w:val="24"/>
        </w:rPr>
        <w:t xml:space="preserve">(37) </w:t>
      </w:r>
      <w:r>
        <w:rPr>
          <w:rFonts w:cs="Times New Roman"/>
          <w:sz w:val="28"/>
          <w:szCs w:val="24"/>
        </w:rPr>
        <w:tab/>
        <w:t>[</w:t>
      </w:r>
      <w:r>
        <w:rPr>
          <w:rFonts w:cs="Times New Roman"/>
          <w:b/>
          <w:sz w:val="28"/>
          <w:szCs w:val="24"/>
        </w:rPr>
        <w:t>Seelon=le</w:t>
      </w:r>
      <w:r>
        <w:rPr>
          <w:rFonts w:cs="Times New Roman"/>
          <w:sz w:val="28"/>
          <w:szCs w:val="24"/>
        </w:rPr>
        <w:t xml:space="preserve"> </w:t>
      </w:r>
      <w:r w:rsidR="006E5744">
        <w:rPr>
          <w:rFonts w:cs="Times New Roman"/>
          <w:sz w:val="28"/>
          <w:szCs w:val="24"/>
        </w:rPr>
        <w:tab/>
      </w:r>
      <w:r w:rsidR="006E5744">
        <w:rPr>
          <w:rFonts w:cs="Times New Roman"/>
          <w:sz w:val="28"/>
          <w:szCs w:val="24"/>
        </w:rPr>
        <w:tab/>
      </w:r>
      <w:r>
        <w:rPr>
          <w:rFonts w:cs="Times New Roman"/>
          <w:b/>
          <w:sz w:val="28"/>
          <w:szCs w:val="24"/>
        </w:rPr>
        <w:t>kithang=pe</w:t>
      </w:r>
      <w:r>
        <w:rPr>
          <w:rFonts w:cs="Times New Roman"/>
          <w:sz w:val="28"/>
          <w:szCs w:val="24"/>
        </w:rPr>
        <w:t xml:space="preserve"> </w:t>
      </w:r>
      <w:r w:rsidR="006E5744">
        <w:rPr>
          <w:rFonts w:cs="Times New Roman"/>
          <w:sz w:val="28"/>
          <w:szCs w:val="24"/>
        </w:rPr>
        <w:tab/>
      </w:r>
      <w:r>
        <w:rPr>
          <w:rFonts w:cs="Times New Roman"/>
          <w:b/>
          <w:sz w:val="28"/>
          <w:szCs w:val="24"/>
        </w:rPr>
        <w:t>mlaayu=nang=le</w:t>
      </w:r>
      <w:r w:rsidR="006E5744">
        <w:rPr>
          <w:rFonts w:cs="Times New Roman"/>
          <w:sz w:val="28"/>
          <w:szCs w:val="24"/>
        </w:rPr>
        <w:tab/>
      </w:r>
      <w:r w:rsidR="006E5744">
        <w:rPr>
          <w:rFonts w:cs="Times New Roman"/>
          <w:sz w:val="28"/>
          <w:szCs w:val="24"/>
        </w:rPr>
        <w:tab/>
      </w:r>
      <w:r>
        <w:rPr>
          <w:rFonts w:cs="Times New Roman"/>
          <w:b/>
          <w:sz w:val="28"/>
          <w:szCs w:val="24"/>
        </w:rPr>
        <w:t>hatthu</w:t>
      </w:r>
      <w:r>
        <w:rPr>
          <w:rFonts w:cs="Times New Roman"/>
          <w:sz w:val="28"/>
          <w:szCs w:val="24"/>
        </w:rPr>
        <w:t xml:space="preserve"> </w:t>
      </w:r>
      <w:r>
        <w:rPr>
          <w:sz w:val="28"/>
          <w:szCs w:val="28"/>
        </w:rPr>
        <w:t>Ceylon=</w:t>
      </w:r>
      <w:r>
        <w:rPr>
          <w:smallCaps/>
          <w:sz w:val="28"/>
          <w:szCs w:val="28"/>
        </w:rPr>
        <w:t>addit</w:t>
      </w:r>
      <w:r>
        <w:rPr>
          <w:sz w:val="28"/>
          <w:szCs w:val="28"/>
        </w:rPr>
        <w:t xml:space="preserve"> </w:t>
      </w:r>
      <w:r w:rsidR="006E5744">
        <w:rPr>
          <w:sz w:val="28"/>
          <w:szCs w:val="28"/>
        </w:rPr>
        <w:tab/>
      </w:r>
      <w:r>
        <w:rPr>
          <w:smallCaps/>
          <w:sz w:val="28"/>
          <w:szCs w:val="28"/>
        </w:rPr>
        <w:t>1pl</w:t>
      </w:r>
      <w:r>
        <w:rPr>
          <w:sz w:val="28"/>
          <w:szCs w:val="28"/>
        </w:rPr>
        <w:t>=</w:t>
      </w:r>
      <w:r>
        <w:rPr>
          <w:smallCaps/>
          <w:sz w:val="28"/>
          <w:szCs w:val="28"/>
        </w:rPr>
        <w:t>poss</w:t>
      </w:r>
      <w:r>
        <w:rPr>
          <w:sz w:val="28"/>
          <w:szCs w:val="28"/>
        </w:rPr>
        <w:t xml:space="preserve"> </w:t>
      </w:r>
      <w:r w:rsidR="006E5744">
        <w:rPr>
          <w:sz w:val="28"/>
          <w:szCs w:val="28"/>
        </w:rPr>
        <w:tab/>
      </w:r>
      <w:r w:rsidR="006E5744">
        <w:rPr>
          <w:sz w:val="28"/>
          <w:szCs w:val="28"/>
        </w:rPr>
        <w:tab/>
      </w:r>
      <w:r>
        <w:rPr>
          <w:sz w:val="28"/>
          <w:szCs w:val="28"/>
        </w:rPr>
        <w:t>Malay=</w:t>
      </w:r>
      <w:r>
        <w:rPr>
          <w:smallCaps/>
          <w:sz w:val="28"/>
          <w:szCs w:val="28"/>
        </w:rPr>
        <w:t>dat</w:t>
      </w:r>
      <w:r>
        <w:rPr>
          <w:sz w:val="28"/>
          <w:szCs w:val="28"/>
        </w:rPr>
        <w:t>=</w:t>
      </w:r>
      <w:r>
        <w:rPr>
          <w:smallCaps/>
          <w:sz w:val="28"/>
          <w:szCs w:val="28"/>
        </w:rPr>
        <w:t>addit</w:t>
      </w:r>
      <w:r w:rsidR="006E5744">
        <w:rPr>
          <w:smallCaps/>
          <w:sz w:val="28"/>
          <w:szCs w:val="28"/>
        </w:rPr>
        <w:tab/>
      </w:r>
      <w:r w:rsidR="006E5744">
        <w:rPr>
          <w:smallCaps/>
          <w:sz w:val="28"/>
          <w:szCs w:val="28"/>
        </w:rPr>
        <w:tab/>
        <w:t>i</w:t>
      </w:r>
      <w:r>
        <w:rPr>
          <w:smallCaps/>
          <w:sz w:val="28"/>
          <w:szCs w:val="28"/>
        </w:rPr>
        <w:t>ndef</w:t>
      </w:r>
      <w:r>
        <w:rPr>
          <w:sz w:val="28"/>
          <w:szCs w:val="28"/>
        </w:rPr>
        <w:t xml:space="preserve"> </w:t>
      </w:r>
      <w:r w:rsidR="006E5744">
        <w:rPr>
          <w:sz w:val="28"/>
          <w:szCs w:val="28"/>
        </w:rPr>
        <w:tab/>
      </w:r>
      <w:r>
        <w:rPr>
          <w:sz w:val="28"/>
          <w:szCs w:val="28"/>
        </w:rPr>
        <w:t xml:space="preserve"> </w:t>
      </w:r>
    </w:p>
    <w:p w:rsidR="006E5744" w:rsidRDefault="006E5744" w:rsidP="006E5744">
      <w:pPr>
        <w:keepNext/>
        <w:keepLines/>
        <w:widowControl/>
        <w:ind w:firstLine="15"/>
        <w:jc w:val="both"/>
        <w:rPr>
          <w:rFonts w:cs="Times New Roman"/>
          <w:noProof w:val="0"/>
          <w:sz w:val="24"/>
          <w:szCs w:val="24"/>
        </w:rPr>
      </w:pPr>
      <w:r>
        <w:rPr>
          <w:rFonts w:cs="Times New Roman"/>
          <w:b/>
          <w:sz w:val="28"/>
          <w:szCs w:val="24"/>
        </w:rPr>
        <w:t>bagiyan</w:t>
      </w:r>
      <w:r>
        <w:rPr>
          <w:rFonts w:cs="Times New Roman"/>
          <w:sz w:val="28"/>
          <w:szCs w:val="24"/>
        </w:rPr>
        <w:t xml:space="preserve"> </w:t>
      </w:r>
      <w:r>
        <w:rPr>
          <w:rFonts w:cs="Times New Roman"/>
          <w:sz w:val="28"/>
          <w:szCs w:val="24"/>
        </w:rPr>
        <w:tab/>
      </w:r>
      <w:r>
        <w:rPr>
          <w:rFonts w:cs="Times New Roman"/>
          <w:b/>
          <w:sz w:val="28"/>
          <w:szCs w:val="24"/>
        </w:rPr>
        <w:t>anà-aada</w:t>
      </w:r>
      <w:r>
        <w:rPr>
          <w:rFonts w:cs="Times New Roman"/>
          <w:sz w:val="28"/>
          <w:szCs w:val="24"/>
        </w:rPr>
        <w:t>] [hatthu] [nigiri] su-jaadi</w:t>
      </w:r>
    </w:p>
    <w:p w:rsidR="006E5744" w:rsidRDefault="006E5744" w:rsidP="006E5744">
      <w:pPr>
        <w:keepNext/>
        <w:keepLines/>
        <w:widowControl/>
        <w:jc w:val="both"/>
        <w:rPr>
          <w:sz w:val="28"/>
          <w:szCs w:val="28"/>
        </w:rPr>
      </w:pPr>
      <w:r>
        <w:rPr>
          <w:sz w:val="28"/>
          <w:szCs w:val="28"/>
        </w:rPr>
        <w:t xml:space="preserve">part  </w:t>
      </w:r>
      <w:r>
        <w:rPr>
          <w:sz w:val="28"/>
          <w:szCs w:val="28"/>
        </w:rPr>
        <w:tab/>
      </w:r>
      <w:r>
        <w:rPr>
          <w:sz w:val="28"/>
          <w:szCs w:val="28"/>
        </w:rPr>
        <w:tab/>
      </w:r>
      <w:r>
        <w:rPr>
          <w:smallCaps/>
          <w:sz w:val="28"/>
          <w:szCs w:val="28"/>
        </w:rPr>
        <w:t>past</w:t>
      </w:r>
      <w:r>
        <w:rPr>
          <w:sz w:val="28"/>
          <w:szCs w:val="28"/>
        </w:rPr>
        <w:t>-</w:t>
      </w:r>
      <w:r w:rsidR="00D9338A">
        <w:rPr>
          <w:sz w:val="28"/>
          <w:szCs w:val="28"/>
        </w:rPr>
        <w:t>exist</w:t>
      </w:r>
      <w:r w:rsidRPr="006E5744">
        <w:rPr>
          <w:smallCaps/>
          <w:sz w:val="28"/>
          <w:szCs w:val="28"/>
        </w:rPr>
        <w:t xml:space="preserve"> </w:t>
      </w:r>
      <w:r>
        <w:rPr>
          <w:smallCaps/>
          <w:sz w:val="28"/>
          <w:szCs w:val="28"/>
        </w:rPr>
        <w:t>indef</w:t>
      </w:r>
      <w:r>
        <w:rPr>
          <w:sz w:val="28"/>
          <w:szCs w:val="28"/>
        </w:rPr>
        <w:t xml:space="preserve"> </w:t>
      </w:r>
      <w:r>
        <w:rPr>
          <w:sz w:val="28"/>
          <w:szCs w:val="28"/>
        </w:rPr>
        <w:tab/>
        <w:t xml:space="preserve">country </w:t>
      </w:r>
      <w:r>
        <w:rPr>
          <w:smallCaps/>
          <w:sz w:val="28"/>
          <w:szCs w:val="28"/>
        </w:rPr>
        <w:t>past</w:t>
      </w:r>
      <w:r>
        <w:rPr>
          <w:sz w:val="28"/>
          <w:szCs w:val="28"/>
        </w:rPr>
        <w:t>-become</w:t>
      </w:r>
    </w:p>
    <w:p w:rsidR="00D9338A" w:rsidRDefault="00D9338A" w:rsidP="006E5744">
      <w:pPr>
        <w:keepNext/>
        <w:keepLines/>
        <w:widowControl/>
        <w:jc w:val="both"/>
        <w:rPr>
          <w:sz w:val="28"/>
          <w:szCs w:val="28"/>
        </w:rPr>
      </w:pPr>
    </w:p>
    <w:p w:rsidR="00D9338A" w:rsidRDefault="00D9338A" w:rsidP="006E5744">
      <w:pPr>
        <w:keepNext/>
        <w:keepLines/>
        <w:widowControl/>
      </w:pPr>
      <w:r w:rsidRPr="00FF78DB">
        <w:rPr>
          <w:sz w:val="28"/>
          <w:szCs w:val="28"/>
        </w:rPr>
        <w:t>‘</w:t>
      </w:r>
      <w:r>
        <w:rPr>
          <w:sz w:val="28"/>
        </w:rPr>
        <w:t xml:space="preserve">Ceylon became a country where our Malays also have a part in.’ (K051222nar04) </w:t>
      </w:r>
    </w:p>
    <w:p w:rsidR="00D9338A" w:rsidRDefault="00D9338A">
      <w:pPr>
        <w:pStyle w:val="Heading2"/>
        <w:jc w:val="both"/>
        <w:rPr>
          <w:sz w:val="28"/>
          <w:szCs w:val="28"/>
        </w:rPr>
      </w:pPr>
      <w:r>
        <w:rPr>
          <w:sz w:val="28"/>
          <w:szCs w:val="28"/>
        </w:rPr>
        <w:t xml:space="preserve">6  </w:t>
      </w:r>
      <w:r>
        <w:rPr>
          <w:sz w:val="28"/>
          <w:szCs w:val="28"/>
        </w:rPr>
        <w:tab/>
        <w:t>Phonology</w:t>
      </w:r>
    </w:p>
    <w:p w:rsidR="00D9338A" w:rsidRDefault="00D9338A">
      <w:pPr>
        <w:pStyle w:val="Heading3"/>
        <w:ind w:hanging="15"/>
        <w:jc w:val="both"/>
        <w:rPr>
          <w:i/>
          <w:iCs/>
          <w:sz w:val="28"/>
          <w:szCs w:val="28"/>
        </w:rPr>
      </w:pPr>
      <w:r>
        <w:rPr>
          <w:i/>
          <w:iCs/>
          <w:sz w:val="28"/>
          <w:szCs w:val="28"/>
        </w:rPr>
        <w:t xml:space="preserve">6.1  </w:t>
      </w:r>
      <w:r>
        <w:rPr>
          <w:i/>
          <w:iCs/>
          <w:sz w:val="28"/>
          <w:szCs w:val="28"/>
        </w:rPr>
        <w:tab/>
        <w:t>No sandhi rules</w:t>
      </w:r>
    </w:p>
    <w:p w:rsidR="00D9338A" w:rsidRDefault="00D9338A">
      <w:pPr>
        <w:spacing w:before="60"/>
        <w:ind w:firstLine="720"/>
        <w:jc w:val="both"/>
        <w:rPr>
          <w:sz w:val="28"/>
          <w:szCs w:val="28"/>
        </w:rPr>
      </w:pPr>
      <w:r>
        <w:rPr>
          <w:sz w:val="28"/>
          <w:szCs w:val="28"/>
        </w:rPr>
        <w:t xml:space="preserve"> In a transparent languages, there should be no word-external sandhi. In SLM, we can distinguish combinations of base+affix, base+clitic, compounds, and combinations of independent words as candidate domains for sandhi. As for affixes, we find that the numeral suffixes </w:t>
      </w:r>
      <w:r>
        <w:rPr>
          <w:i/>
          <w:sz w:val="28"/>
          <w:szCs w:val="28"/>
        </w:rPr>
        <w:t>-blas</w:t>
      </w:r>
      <w:r>
        <w:rPr>
          <w:sz w:val="28"/>
          <w:szCs w:val="28"/>
        </w:rPr>
        <w:t xml:space="preserve"> ‘-teen’ and </w:t>
      </w:r>
      <w:r>
        <w:rPr>
          <w:i/>
          <w:sz w:val="28"/>
          <w:szCs w:val="28"/>
        </w:rPr>
        <w:t>-pulu</w:t>
      </w:r>
      <w:r>
        <w:rPr>
          <w:sz w:val="28"/>
          <w:szCs w:val="28"/>
        </w:rPr>
        <w:t xml:space="preserve"> ‘-ty’ cause a labial articulation of the final nasal in the word </w:t>
      </w:r>
      <w:r>
        <w:rPr>
          <w:i/>
          <w:sz w:val="28"/>
          <w:szCs w:val="28"/>
        </w:rPr>
        <w:t>dhlaapan</w:t>
      </w:r>
      <w:r>
        <w:rPr>
          <w:sz w:val="28"/>
          <w:szCs w:val="28"/>
        </w:rPr>
        <w:t xml:space="preserve"> ‘eight’ (</w:t>
      </w:r>
      <w:r>
        <w:rPr>
          <w:i/>
          <w:sz w:val="28"/>
          <w:szCs w:val="28"/>
        </w:rPr>
        <w:t>dhlapamblas, dhlapampulu</w:t>
      </w:r>
      <w:r>
        <w:rPr>
          <w:sz w:val="28"/>
          <w:szCs w:val="28"/>
        </w:rPr>
        <w:t xml:space="preserve">) as well as the dropping of the final consonant in </w:t>
      </w:r>
      <w:r>
        <w:rPr>
          <w:i/>
          <w:sz w:val="28"/>
          <w:szCs w:val="28"/>
        </w:rPr>
        <w:t>ùmpath</w:t>
      </w:r>
      <w:r>
        <w:rPr>
          <w:sz w:val="28"/>
          <w:szCs w:val="28"/>
        </w:rPr>
        <w:t xml:space="preserve"> ‘four’ at least for some realizations of </w:t>
      </w:r>
      <w:r>
        <w:rPr>
          <w:i/>
          <w:sz w:val="28"/>
          <w:szCs w:val="28"/>
        </w:rPr>
        <w:t>ùmpa(th)pulu</w:t>
      </w:r>
      <w:r>
        <w:rPr>
          <w:sz w:val="28"/>
          <w:szCs w:val="28"/>
        </w:rPr>
        <w:t xml:space="preserve"> ‘forty’. Combinations of base+clitic also often show assimilation of nasals to the following consonant, e.g. </w:t>
      </w:r>
      <w:r>
        <w:rPr>
          <w:i/>
          <w:sz w:val="28"/>
          <w:szCs w:val="28"/>
        </w:rPr>
        <w:t>oorang</w:t>
      </w:r>
      <w:r>
        <w:rPr>
          <w:sz w:val="28"/>
          <w:szCs w:val="28"/>
        </w:rPr>
        <w:t xml:space="preserve"> ‘man’+</w:t>
      </w:r>
      <w:r>
        <w:rPr>
          <w:i/>
          <w:sz w:val="28"/>
          <w:szCs w:val="28"/>
        </w:rPr>
        <w:t>=pe</w:t>
      </w:r>
      <w:r>
        <w:rPr>
          <w:sz w:val="28"/>
          <w:szCs w:val="28"/>
        </w:rPr>
        <w:t xml:space="preserve"> ‘</w:t>
      </w:r>
      <w:r>
        <w:rPr>
          <w:smallCaps/>
          <w:sz w:val="28"/>
          <w:szCs w:val="28"/>
        </w:rPr>
        <w:t>poss</w:t>
      </w:r>
      <w:r>
        <w:rPr>
          <w:sz w:val="28"/>
          <w:szCs w:val="28"/>
        </w:rPr>
        <w:t>’=</w:t>
      </w:r>
      <w:r>
        <w:rPr>
          <w:i/>
          <w:sz w:val="28"/>
          <w:szCs w:val="28"/>
        </w:rPr>
        <w:t>oorampe</w:t>
      </w:r>
      <w:r>
        <w:rPr>
          <w:sz w:val="28"/>
          <w:szCs w:val="28"/>
        </w:rPr>
        <w:t xml:space="preserve"> ‘of the man’. Compounds and strings of independent words generally do not undergo sandhi.</w:t>
      </w:r>
    </w:p>
    <w:p w:rsidR="00D9338A" w:rsidRDefault="00D9338A">
      <w:pPr>
        <w:pStyle w:val="Heading3"/>
        <w:jc w:val="both"/>
        <w:rPr>
          <w:i/>
          <w:iCs/>
          <w:sz w:val="28"/>
          <w:szCs w:val="28"/>
        </w:rPr>
      </w:pPr>
      <w:r>
        <w:rPr>
          <w:i/>
          <w:iCs/>
          <w:sz w:val="28"/>
          <w:szCs w:val="28"/>
        </w:rPr>
        <w:t xml:space="preserve">6.2  </w:t>
      </w:r>
      <w:r>
        <w:rPr>
          <w:i/>
          <w:iCs/>
          <w:sz w:val="28"/>
          <w:szCs w:val="28"/>
        </w:rPr>
        <w:tab/>
        <w:t>No degemination</w:t>
      </w:r>
    </w:p>
    <w:p w:rsidR="00D9338A" w:rsidRDefault="00D9338A">
      <w:pPr>
        <w:spacing w:before="60"/>
        <w:ind w:firstLine="720"/>
        <w:jc w:val="both"/>
        <w:rPr>
          <w:sz w:val="28"/>
          <w:szCs w:val="28"/>
        </w:rPr>
      </w:pPr>
      <w:r>
        <w:rPr>
          <w:sz w:val="28"/>
          <w:szCs w:val="28"/>
        </w:rPr>
        <w:t xml:space="preserve"> In a transparent mapping of morphology onto phonology, we would not expect the reduction of geminates caused by the collision of a coda with an identical onset of an affix. SLM shows non-transparent features in this regard. The word </w:t>
      </w:r>
      <w:r>
        <w:rPr>
          <w:i/>
          <w:sz w:val="28"/>
          <w:szCs w:val="28"/>
        </w:rPr>
        <w:t xml:space="preserve">baalek </w:t>
      </w:r>
      <w:r>
        <w:rPr>
          <w:sz w:val="28"/>
          <w:szCs w:val="28"/>
        </w:rPr>
        <w:t xml:space="preserve">is an intransitive verb meaning ‘to return’. When the causativizer </w:t>
      </w:r>
      <w:r>
        <w:rPr>
          <w:i/>
          <w:sz w:val="28"/>
          <w:szCs w:val="28"/>
        </w:rPr>
        <w:t xml:space="preserve">-king </w:t>
      </w:r>
      <w:r>
        <w:rPr>
          <w:sz w:val="28"/>
          <w:szCs w:val="28"/>
        </w:rPr>
        <w:t xml:space="preserve">is attached to it to yield a transitive verb, the form is not </w:t>
      </w:r>
      <w:r>
        <w:rPr>
          <w:i/>
          <w:sz w:val="28"/>
          <w:szCs w:val="28"/>
        </w:rPr>
        <w:lastRenderedPageBreak/>
        <w:t>balekking</w:t>
      </w:r>
      <w:r>
        <w:rPr>
          <w:sz w:val="28"/>
          <w:szCs w:val="28"/>
        </w:rPr>
        <w:t xml:space="preserve">, but </w:t>
      </w:r>
      <w:r>
        <w:rPr>
          <w:i/>
          <w:sz w:val="28"/>
          <w:szCs w:val="28"/>
        </w:rPr>
        <w:t>baleking</w:t>
      </w:r>
      <w:r>
        <w:rPr>
          <w:sz w:val="28"/>
          <w:szCs w:val="28"/>
        </w:rPr>
        <w:t xml:space="preserve">, so that we are dealing with degemination. This is true for affixation. With enclitic postpositions, degemination is not found, so the combination of </w:t>
      </w:r>
      <w:r>
        <w:rPr>
          <w:i/>
          <w:sz w:val="28"/>
          <w:szCs w:val="28"/>
        </w:rPr>
        <w:t>aanak</w:t>
      </w:r>
      <w:r>
        <w:rPr>
          <w:sz w:val="28"/>
          <w:szCs w:val="28"/>
        </w:rPr>
        <w:t xml:space="preserve"> ‘child’ with the locative enclitic </w:t>
      </w:r>
      <w:r>
        <w:rPr>
          <w:i/>
          <w:sz w:val="28"/>
          <w:szCs w:val="28"/>
        </w:rPr>
        <w:t xml:space="preserve">=ka </w:t>
      </w:r>
      <w:r>
        <w:rPr>
          <w:sz w:val="28"/>
          <w:szCs w:val="28"/>
        </w:rPr>
        <w:t>is pronounced [a:nakka] and not [a:naka].</w:t>
      </w:r>
    </w:p>
    <w:p w:rsidR="00D9338A" w:rsidRDefault="00D9338A">
      <w:pPr>
        <w:pStyle w:val="Heading3"/>
        <w:ind w:hanging="15"/>
        <w:jc w:val="both"/>
        <w:rPr>
          <w:i/>
          <w:iCs/>
          <w:sz w:val="28"/>
          <w:szCs w:val="28"/>
        </w:rPr>
      </w:pPr>
      <w:r>
        <w:rPr>
          <w:i/>
          <w:iCs/>
          <w:sz w:val="28"/>
          <w:szCs w:val="28"/>
        </w:rPr>
        <w:t xml:space="preserve">6.3  </w:t>
      </w:r>
      <w:r>
        <w:rPr>
          <w:i/>
          <w:iCs/>
          <w:sz w:val="28"/>
          <w:szCs w:val="28"/>
        </w:rPr>
        <w:tab/>
        <w:t>No diphthongization</w:t>
      </w:r>
    </w:p>
    <w:p w:rsidR="00D9338A" w:rsidRDefault="00D9338A">
      <w:pPr>
        <w:spacing w:before="60"/>
        <w:ind w:firstLine="720"/>
        <w:jc w:val="both"/>
        <w:rPr>
          <w:sz w:val="28"/>
          <w:szCs w:val="28"/>
        </w:rPr>
      </w:pPr>
      <w:r>
        <w:rPr>
          <w:sz w:val="28"/>
          <w:szCs w:val="28"/>
        </w:rPr>
        <w:t>In a transparent language, the pronunciation of a phoneme should remain the same (as far as this is phonetically possible at all) in any environment. A vowel should always be pronounced as a vowel, and never as a semivowel. In some languages, chance meetings of two vowels cause one vowel to be pronounced as a semi-vowel, yielding a diphthong. This phenomenon is not found in Sri Lanka Malay.</w:t>
      </w:r>
    </w:p>
    <w:p w:rsidR="00D9338A" w:rsidRDefault="00D9338A">
      <w:pPr>
        <w:pStyle w:val="Heading3"/>
        <w:jc w:val="both"/>
        <w:rPr>
          <w:i/>
          <w:iCs/>
          <w:sz w:val="28"/>
          <w:szCs w:val="28"/>
        </w:rPr>
      </w:pPr>
      <w:r>
        <w:rPr>
          <w:i/>
          <w:iCs/>
          <w:sz w:val="28"/>
          <w:szCs w:val="28"/>
        </w:rPr>
        <w:t xml:space="preserve">6.4  </w:t>
      </w:r>
      <w:r>
        <w:rPr>
          <w:i/>
          <w:iCs/>
          <w:sz w:val="28"/>
          <w:szCs w:val="28"/>
        </w:rPr>
        <w:tab/>
        <w:t>No nasalization</w:t>
      </w:r>
    </w:p>
    <w:p w:rsidR="00D9338A" w:rsidRDefault="00D9338A">
      <w:pPr>
        <w:spacing w:before="60"/>
        <w:ind w:firstLine="720"/>
        <w:jc w:val="both"/>
        <w:rPr>
          <w:sz w:val="28"/>
          <w:szCs w:val="28"/>
        </w:rPr>
      </w:pPr>
      <w:r>
        <w:rPr>
          <w:sz w:val="28"/>
          <w:szCs w:val="28"/>
        </w:rPr>
        <w:t xml:space="preserve">In line with what has been said above about diphthongization, an oral vowel should always be pronounced as oral, regardless of whether there are nasal consonants in its environment. This has not been investigated for Sri Lanka Malay. Given the mechanics of the articulatory tract and basic principles of economy, it is unlikely that speakers make efforts to keep all their vowels oral in a nasal environment. While it might be possible to rapidly move the velum back and forth in a word like </w:t>
      </w:r>
      <w:r>
        <w:rPr>
          <w:i/>
          <w:sz w:val="28"/>
          <w:szCs w:val="28"/>
        </w:rPr>
        <w:t>maangga=nang</w:t>
      </w:r>
      <w:r>
        <w:rPr>
          <w:sz w:val="28"/>
          <w:szCs w:val="28"/>
        </w:rPr>
        <w:t xml:space="preserve"> ‘for the mango’ to switch between oral vowels and nasal consonants, it is much more likely that the speakers will avoid the effort involved and pronounce most if not all of the vowels as nasal.</w:t>
      </w:r>
    </w:p>
    <w:p w:rsidR="00D9338A" w:rsidRDefault="00D9338A" w:rsidP="00466765">
      <w:pPr>
        <w:spacing w:before="120"/>
        <w:jc w:val="both"/>
        <w:rPr>
          <w:rFonts w:cs="Times New Roman"/>
          <w:b/>
          <w:bCs/>
          <w:sz w:val="32"/>
          <w:szCs w:val="32"/>
        </w:rPr>
      </w:pPr>
      <w:r>
        <w:rPr>
          <w:rFonts w:cs="Times New Roman"/>
          <w:b/>
          <w:bCs/>
          <w:sz w:val="28"/>
          <w:szCs w:val="32"/>
        </w:rPr>
        <w:t>References</w:t>
      </w:r>
    </w:p>
    <w:p w:rsidR="00D9338A" w:rsidRDefault="00D9338A" w:rsidP="00466765">
      <w:pPr>
        <w:spacing w:before="120"/>
        <w:ind w:left="709" w:hanging="709"/>
        <w:jc w:val="both"/>
        <w:rPr>
          <w:rFonts w:cs="Times New Roman"/>
          <w:b/>
          <w:bCs/>
          <w:sz w:val="32"/>
          <w:szCs w:val="32"/>
        </w:rPr>
      </w:pPr>
      <w:r>
        <w:rPr>
          <w:smallCaps/>
          <w:sz w:val="28"/>
          <w:szCs w:val="28"/>
        </w:rPr>
        <w:t>Adelaar</w:t>
      </w:r>
      <w:r>
        <w:rPr>
          <w:sz w:val="28"/>
          <w:szCs w:val="28"/>
        </w:rPr>
        <w:t xml:space="preserve">, K. A. (1985). </w:t>
      </w:r>
      <w:r>
        <w:rPr>
          <w:i/>
          <w:sz w:val="28"/>
          <w:szCs w:val="28"/>
        </w:rPr>
        <w:t>Proto-Malayic; The reconstruction of its phonology and parts of its morphology and lexicon</w:t>
      </w:r>
      <w:r>
        <w:rPr>
          <w:sz w:val="28"/>
          <w:szCs w:val="28"/>
        </w:rPr>
        <w:t>. Ph.D. thesis, Leiden University.</w:t>
      </w:r>
    </w:p>
    <w:p w:rsidR="00D9338A" w:rsidRDefault="00D9338A" w:rsidP="00466765">
      <w:pPr>
        <w:spacing w:before="120"/>
        <w:ind w:left="709" w:hanging="709"/>
        <w:jc w:val="both"/>
        <w:rPr>
          <w:sz w:val="28"/>
          <w:szCs w:val="28"/>
        </w:rPr>
      </w:pPr>
      <w:r>
        <w:rPr>
          <w:smallCaps/>
          <w:sz w:val="28"/>
          <w:szCs w:val="28"/>
        </w:rPr>
        <w:t>Hengeveld</w:t>
      </w:r>
      <w:r>
        <w:rPr>
          <w:sz w:val="28"/>
          <w:szCs w:val="28"/>
        </w:rPr>
        <w:t>, K. &amp; L. </w:t>
      </w:r>
      <w:r>
        <w:rPr>
          <w:smallCaps/>
          <w:sz w:val="28"/>
          <w:szCs w:val="28"/>
        </w:rPr>
        <w:t>Mackenzie</w:t>
      </w:r>
      <w:r>
        <w:rPr>
          <w:sz w:val="28"/>
          <w:szCs w:val="28"/>
        </w:rPr>
        <w:t xml:space="preserve"> (2008). </w:t>
      </w:r>
      <w:r>
        <w:rPr>
          <w:i/>
          <w:sz w:val="28"/>
          <w:szCs w:val="28"/>
        </w:rPr>
        <w:t>Functional Discourse Grammar</w:t>
      </w:r>
      <w:r>
        <w:rPr>
          <w:sz w:val="28"/>
          <w:szCs w:val="28"/>
        </w:rPr>
        <w:t>. Oxford: Oxford University Press.</w:t>
      </w:r>
    </w:p>
    <w:p w:rsidR="00200B2D" w:rsidRDefault="00D9338A" w:rsidP="002E407A">
      <w:pPr>
        <w:spacing w:before="120"/>
        <w:ind w:left="709" w:hanging="709"/>
        <w:jc w:val="both"/>
        <w:rPr>
          <w:sz w:val="28"/>
          <w:szCs w:val="28"/>
        </w:rPr>
      </w:pPr>
      <w:r>
        <w:rPr>
          <w:smallCaps/>
          <w:sz w:val="28"/>
        </w:rPr>
        <w:t>Nordhoff</w:t>
      </w:r>
      <w:r>
        <w:rPr>
          <w:sz w:val="28"/>
        </w:rPr>
        <w:t xml:space="preserve">, S. (2009). </w:t>
      </w:r>
      <w:r>
        <w:rPr>
          <w:i/>
          <w:sz w:val="28"/>
        </w:rPr>
        <w:t>A Grammar of Upcountry Sri Lanka Malay</w:t>
      </w:r>
      <w:r>
        <w:rPr>
          <w:sz w:val="28"/>
        </w:rPr>
        <w:t>. Ph.D. thesis, University of Amsterdam.</w:t>
      </w:r>
      <w:r w:rsidR="00E46450">
        <w:rPr>
          <w:sz w:val="28"/>
        </w:rPr>
        <w:tab/>
      </w:r>
    </w:p>
    <w:p w:rsidR="002E407A" w:rsidRPr="002E407A" w:rsidRDefault="002E407A" w:rsidP="002E407A">
      <w:pPr>
        <w:spacing w:before="120"/>
        <w:ind w:left="709" w:hanging="709"/>
        <w:jc w:val="both"/>
        <w:rPr>
          <w:sz w:val="28"/>
          <w:szCs w:val="28"/>
        </w:rPr>
      </w:pPr>
      <w:r w:rsidRPr="006E5744">
        <w:rPr>
          <w:smallCaps/>
          <w:sz w:val="28"/>
          <w:szCs w:val="28"/>
        </w:rPr>
        <w:t>Nordhoff</w:t>
      </w:r>
      <w:r w:rsidRPr="002E407A">
        <w:rPr>
          <w:sz w:val="28"/>
          <w:szCs w:val="28"/>
        </w:rPr>
        <w:t xml:space="preserve">, S. </w:t>
      </w:r>
      <w:r>
        <w:rPr>
          <w:sz w:val="28"/>
          <w:szCs w:val="28"/>
        </w:rPr>
        <w:t>(2011) “</w:t>
      </w:r>
      <w:r w:rsidRPr="002E407A">
        <w:rPr>
          <w:sz w:val="28"/>
          <w:szCs w:val="28"/>
        </w:rPr>
        <w:t xml:space="preserve">Having come to be a copula in Sri Lanka Malay </w:t>
      </w:r>
      <w:r>
        <w:rPr>
          <w:sz w:val="28"/>
          <w:szCs w:val="28"/>
        </w:rPr>
        <w:t xml:space="preserve">-- </w:t>
      </w:r>
      <w:r w:rsidRPr="002E407A">
        <w:rPr>
          <w:sz w:val="28"/>
          <w:szCs w:val="28"/>
        </w:rPr>
        <w:t>an unusual grammaticalization path</w:t>
      </w:r>
      <w:r>
        <w:rPr>
          <w:sz w:val="28"/>
          <w:szCs w:val="28"/>
        </w:rPr>
        <w:t>”</w:t>
      </w:r>
      <w:r w:rsidRPr="002E407A">
        <w:rPr>
          <w:sz w:val="28"/>
          <w:szCs w:val="28"/>
        </w:rPr>
        <w:t xml:space="preserve"> </w:t>
      </w:r>
      <w:r w:rsidRPr="002E407A">
        <w:rPr>
          <w:i/>
          <w:sz w:val="28"/>
          <w:szCs w:val="28"/>
        </w:rPr>
        <w:t>Folia Linguistic</w:t>
      </w:r>
      <w:r>
        <w:rPr>
          <w:i/>
          <w:sz w:val="28"/>
          <w:szCs w:val="28"/>
        </w:rPr>
        <w:t>a</w:t>
      </w:r>
      <w:r w:rsidRPr="002E407A">
        <w:rPr>
          <w:sz w:val="28"/>
          <w:szCs w:val="28"/>
        </w:rPr>
        <w:t xml:space="preserve"> </w:t>
      </w:r>
      <w:r>
        <w:rPr>
          <w:sz w:val="28"/>
          <w:szCs w:val="28"/>
        </w:rPr>
        <w:t>(</w:t>
      </w:r>
      <w:r w:rsidRPr="002E407A">
        <w:rPr>
          <w:sz w:val="28"/>
          <w:szCs w:val="28"/>
        </w:rPr>
        <w:t>45</w:t>
      </w:r>
      <w:r>
        <w:rPr>
          <w:sz w:val="28"/>
          <w:szCs w:val="28"/>
        </w:rPr>
        <w:t xml:space="preserve">), pp. </w:t>
      </w:r>
      <w:r w:rsidRPr="002E407A">
        <w:rPr>
          <w:sz w:val="28"/>
          <w:szCs w:val="28"/>
        </w:rPr>
        <w:t>103-126</w:t>
      </w:r>
    </w:p>
    <w:p w:rsidR="002E407A" w:rsidRDefault="002E407A" w:rsidP="002E407A">
      <w:pPr>
        <w:spacing w:before="120"/>
        <w:ind w:left="709" w:hanging="709"/>
        <w:jc w:val="both"/>
        <w:rPr>
          <w:sz w:val="28"/>
          <w:szCs w:val="28"/>
        </w:rPr>
      </w:pPr>
      <w:r w:rsidRPr="006E5744">
        <w:rPr>
          <w:smallCaps/>
          <w:sz w:val="28"/>
          <w:szCs w:val="28"/>
        </w:rPr>
        <w:t>Paauw</w:t>
      </w:r>
      <w:r w:rsidRPr="00200B2D">
        <w:rPr>
          <w:sz w:val="28"/>
          <w:szCs w:val="28"/>
        </w:rPr>
        <w:t xml:space="preserve">, S. H. </w:t>
      </w:r>
      <w:r>
        <w:rPr>
          <w:sz w:val="28"/>
          <w:szCs w:val="28"/>
        </w:rPr>
        <w:t xml:space="preserve">(2004) </w:t>
      </w:r>
      <w:r w:rsidRPr="002E407A">
        <w:rPr>
          <w:i/>
          <w:sz w:val="28"/>
          <w:szCs w:val="28"/>
        </w:rPr>
        <w:t>A Historical Analysis of the Lexical Sources of Sri Lanka Malay</w:t>
      </w:r>
      <w:r>
        <w:rPr>
          <w:i/>
          <w:sz w:val="28"/>
          <w:szCs w:val="28"/>
        </w:rPr>
        <w:t xml:space="preserve">. </w:t>
      </w:r>
      <w:r>
        <w:rPr>
          <w:sz w:val="28"/>
          <w:szCs w:val="28"/>
        </w:rPr>
        <w:t>Unpublished M.A. thesis York University.</w:t>
      </w:r>
    </w:p>
    <w:p w:rsidR="002E407A" w:rsidRPr="00466765" w:rsidRDefault="002E407A" w:rsidP="00E46450">
      <w:pPr>
        <w:spacing w:before="120"/>
        <w:ind w:left="709" w:hanging="709"/>
        <w:jc w:val="both"/>
        <w:rPr>
          <w:sz w:val="28"/>
          <w:szCs w:val="28"/>
        </w:rPr>
      </w:pPr>
    </w:p>
    <w:sectPr w:rsidR="002E407A" w:rsidRPr="00466765" w:rsidSect="00A076A7">
      <w:type w:val="continuous"/>
      <w:pgSz w:w="11966" w:h="16906"/>
      <w:pgMar w:top="1440" w:right="1440" w:bottom="1440" w:left="1440"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07A" w:rsidRDefault="002E407A" w:rsidP="00930BDB">
      <w:r>
        <w:separator/>
      </w:r>
    </w:p>
  </w:endnote>
  <w:endnote w:type="continuationSeparator" w:id="0">
    <w:p w:rsidR="002E407A" w:rsidRDefault="002E407A" w:rsidP="00930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Founder Extended)">
    <w:altName w:val="Arial Unicode MS"/>
    <w:panose1 w:val="00000000000000000000"/>
    <w:charset w:val="86"/>
    <w:family w:val="script"/>
    <w:notTrueType/>
    <w:pitch w:val="fixed"/>
    <w:sig w:usb0="00000001" w:usb1="080E0000" w:usb2="00000010" w:usb3="00000000" w:csb0="00040000" w:csb1="00000000"/>
  </w:font>
  <w:font w:name="Times">
    <w:altName w:val="Times New Roman"/>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Liberation Sans">
    <w:altName w:val="Arial"/>
    <w:panose1 w:val="00000000000000000000"/>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07A" w:rsidRDefault="002E407A" w:rsidP="00930BDB">
      <w:r>
        <w:separator/>
      </w:r>
    </w:p>
  </w:footnote>
  <w:footnote w:type="continuationSeparator" w:id="0">
    <w:p w:rsidR="002E407A" w:rsidRDefault="002E407A" w:rsidP="00930BDB">
      <w:r>
        <w:continuationSeparator/>
      </w:r>
    </w:p>
  </w:footnote>
  <w:footnote w:id="1">
    <w:p w:rsidR="002E407A" w:rsidRDefault="002E407A">
      <w:r w:rsidRPr="00B31556">
        <w:rPr>
          <w:rStyle w:val="FootnoteReference"/>
          <w:rFonts w:cs="Times"/>
        </w:rPr>
        <w:footnoteRef/>
      </w:r>
      <w:r>
        <w:rPr>
          <w:rFonts w:cs="Times New Roman"/>
          <w:sz w:val="24"/>
          <w:szCs w:val="24"/>
        </w:rPr>
        <w:t>Adjectives can convert to verbs and afford all of verbal morphology, but they are no longer adjectives then.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1556"/>
    <w:rsid w:val="000100E2"/>
    <w:rsid w:val="00086C4D"/>
    <w:rsid w:val="000F40D8"/>
    <w:rsid w:val="00143539"/>
    <w:rsid w:val="00200B2D"/>
    <w:rsid w:val="00223F16"/>
    <w:rsid w:val="00237D41"/>
    <w:rsid w:val="002E407A"/>
    <w:rsid w:val="00396442"/>
    <w:rsid w:val="00466765"/>
    <w:rsid w:val="00537F3A"/>
    <w:rsid w:val="00582F32"/>
    <w:rsid w:val="005F6D18"/>
    <w:rsid w:val="00651262"/>
    <w:rsid w:val="00696E07"/>
    <w:rsid w:val="006E5744"/>
    <w:rsid w:val="007720C2"/>
    <w:rsid w:val="007C35C6"/>
    <w:rsid w:val="007E1796"/>
    <w:rsid w:val="00930BDB"/>
    <w:rsid w:val="0096136E"/>
    <w:rsid w:val="009E2DB2"/>
    <w:rsid w:val="00A076A7"/>
    <w:rsid w:val="00A14242"/>
    <w:rsid w:val="00A4283F"/>
    <w:rsid w:val="00B22E49"/>
    <w:rsid w:val="00B31556"/>
    <w:rsid w:val="00BA0B6A"/>
    <w:rsid w:val="00C777A9"/>
    <w:rsid w:val="00C83AF3"/>
    <w:rsid w:val="00CC1241"/>
    <w:rsid w:val="00CC506E"/>
    <w:rsid w:val="00D9338A"/>
    <w:rsid w:val="00E46450"/>
    <w:rsid w:val="00EB379D"/>
    <w:rsid w:val="00FD73E3"/>
    <w:rsid w:val="00FF7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Founder Extended)"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A7"/>
    <w:pPr>
      <w:widowControl w:val="0"/>
      <w:autoSpaceDE w:val="0"/>
      <w:autoSpaceDN w:val="0"/>
      <w:adjustRightInd w:val="0"/>
    </w:pPr>
    <w:rPr>
      <w:rFonts w:ascii="Times" w:hAnsi="Times" w:cs="Times"/>
      <w:noProof/>
      <w:sz w:val="20"/>
      <w:szCs w:val="20"/>
      <w:lang w:eastAsia="zh-CN"/>
    </w:rPr>
  </w:style>
  <w:style w:type="paragraph" w:styleId="Heading1">
    <w:name w:val="heading 1"/>
    <w:basedOn w:val="Normal"/>
    <w:next w:val="Normal"/>
    <w:link w:val="Heading1Char"/>
    <w:uiPriority w:val="99"/>
    <w:qFormat/>
    <w:rsid w:val="00A076A7"/>
    <w:pPr>
      <w:keepNext/>
      <w:spacing w:before="240" w:after="60"/>
      <w:outlineLvl w:val="0"/>
    </w:pPr>
    <w:rPr>
      <w:rFonts w:cs="Times New Roman"/>
      <w:b/>
      <w:bCs/>
      <w:sz w:val="40"/>
      <w:szCs w:val="40"/>
    </w:rPr>
  </w:style>
  <w:style w:type="paragraph" w:styleId="Heading2">
    <w:name w:val="heading 2"/>
    <w:basedOn w:val="Normal"/>
    <w:next w:val="Normal"/>
    <w:link w:val="Heading2Char"/>
    <w:uiPriority w:val="99"/>
    <w:qFormat/>
    <w:rsid w:val="00A076A7"/>
    <w:pPr>
      <w:keepNext/>
      <w:spacing w:before="240" w:after="60"/>
      <w:outlineLvl w:val="1"/>
    </w:pPr>
    <w:rPr>
      <w:rFonts w:cs="Times New Roman"/>
      <w:b/>
      <w:bCs/>
      <w:sz w:val="32"/>
      <w:szCs w:val="32"/>
    </w:rPr>
  </w:style>
  <w:style w:type="paragraph" w:styleId="Heading3">
    <w:name w:val="heading 3"/>
    <w:basedOn w:val="Normal"/>
    <w:next w:val="Normal"/>
    <w:link w:val="Heading3Char"/>
    <w:uiPriority w:val="99"/>
    <w:qFormat/>
    <w:rsid w:val="00A076A7"/>
    <w:pPr>
      <w:keepNext/>
      <w:spacing w:before="240" w:after="60"/>
      <w:outlineLvl w:val="2"/>
    </w:pPr>
    <w:rPr>
      <w:rFonts w:cs="Times New Roman"/>
      <w:b/>
      <w:bCs/>
      <w:sz w:val="32"/>
      <w:szCs w:val="32"/>
    </w:rPr>
  </w:style>
  <w:style w:type="paragraph" w:styleId="Heading4">
    <w:name w:val="heading 4"/>
    <w:basedOn w:val="Normal"/>
    <w:next w:val="Normal"/>
    <w:link w:val="Heading4Char"/>
    <w:uiPriority w:val="99"/>
    <w:qFormat/>
    <w:rsid w:val="00A076A7"/>
    <w:pPr>
      <w:keepNext/>
      <w:spacing w:before="240" w:after="60"/>
      <w:outlineLvl w:val="3"/>
    </w:pPr>
    <w:rPr>
      <w:rFonts w:cs="Times New Roman"/>
      <w:b/>
      <w:bCs/>
      <w:sz w:val="24"/>
      <w:szCs w:val="24"/>
    </w:rPr>
  </w:style>
  <w:style w:type="paragraph" w:styleId="Heading5">
    <w:name w:val="heading 5"/>
    <w:basedOn w:val="Normal"/>
    <w:next w:val="Normal"/>
    <w:link w:val="Heading5Char"/>
    <w:uiPriority w:val="99"/>
    <w:qFormat/>
    <w:rsid w:val="00A076A7"/>
    <w:pPr>
      <w:keepNext/>
      <w:spacing w:before="240" w:after="60"/>
      <w:outlineLvl w:val="4"/>
    </w:pPr>
    <w:rPr>
      <w:rFonts w:cs="Times New Roman"/>
      <w:b/>
      <w:bCs/>
      <w:sz w:val="24"/>
      <w:szCs w:val="24"/>
    </w:rPr>
  </w:style>
  <w:style w:type="paragraph" w:styleId="Heading6">
    <w:name w:val="heading 6"/>
    <w:basedOn w:val="Normal"/>
    <w:next w:val="Normal"/>
    <w:link w:val="Heading6Char"/>
    <w:uiPriority w:val="99"/>
    <w:qFormat/>
    <w:rsid w:val="00A076A7"/>
    <w:pPr>
      <w:keepNext/>
      <w:spacing w:before="240" w:after="60"/>
      <w:outlineLvl w:val="5"/>
    </w:pPr>
    <w:rPr>
      <w:rFont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076A7"/>
    <w:rPr>
      <w:rFonts w:ascii="Cambria" w:eastAsia="SimSun" w:hAnsi="Cambria" w:cs="Times New Roman"/>
      <w:b/>
      <w:bCs/>
      <w:noProof/>
      <w:kern w:val="32"/>
      <w:sz w:val="32"/>
      <w:szCs w:val="32"/>
      <w:lang w:val="en-US" w:eastAsia="zh-CN"/>
    </w:rPr>
  </w:style>
  <w:style w:type="character" w:customStyle="1" w:styleId="Heading2Char">
    <w:name w:val="Heading 2 Char"/>
    <w:basedOn w:val="DefaultParagraphFont"/>
    <w:link w:val="Heading2"/>
    <w:uiPriority w:val="99"/>
    <w:semiHidden/>
    <w:locked/>
    <w:rsid w:val="00A076A7"/>
    <w:rPr>
      <w:rFonts w:ascii="Cambria" w:eastAsia="SimSun" w:hAnsi="Cambria" w:cs="Times New Roman"/>
      <w:b/>
      <w:bCs/>
      <w:i/>
      <w:iCs/>
      <w:noProof/>
      <w:sz w:val="28"/>
      <w:szCs w:val="28"/>
      <w:lang w:val="en-US" w:eastAsia="zh-CN"/>
    </w:rPr>
  </w:style>
  <w:style w:type="character" w:customStyle="1" w:styleId="Heading3Char">
    <w:name w:val="Heading 3 Char"/>
    <w:basedOn w:val="DefaultParagraphFont"/>
    <w:link w:val="Heading3"/>
    <w:uiPriority w:val="99"/>
    <w:semiHidden/>
    <w:locked/>
    <w:rsid w:val="00A076A7"/>
    <w:rPr>
      <w:rFonts w:ascii="Cambria" w:eastAsia="SimSun" w:hAnsi="Cambria" w:cs="Times New Roman"/>
      <w:b/>
      <w:bCs/>
      <w:noProof/>
      <w:sz w:val="26"/>
      <w:szCs w:val="26"/>
      <w:lang w:val="en-US" w:eastAsia="zh-CN"/>
    </w:rPr>
  </w:style>
  <w:style w:type="character" w:customStyle="1" w:styleId="Heading4Char">
    <w:name w:val="Heading 4 Char"/>
    <w:basedOn w:val="DefaultParagraphFont"/>
    <w:link w:val="Heading4"/>
    <w:uiPriority w:val="99"/>
    <w:semiHidden/>
    <w:locked/>
    <w:rsid w:val="00A076A7"/>
    <w:rPr>
      <w:rFonts w:ascii="Calibri" w:eastAsia="SimSun" w:hAnsi="Calibri" w:cs="Times New Roman"/>
      <w:b/>
      <w:bCs/>
      <w:noProof/>
      <w:sz w:val="28"/>
      <w:szCs w:val="28"/>
      <w:lang w:val="en-US" w:eastAsia="zh-CN"/>
    </w:rPr>
  </w:style>
  <w:style w:type="character" w:customStyle="1" w:styleId="Heading5Char">
    <w:name w:val="Heading 5 Char"/>
    <w:basedOn w:val="DefaultParagraphFont"/>
    <w:link w:val="Heading5"/>
    <w:uiPriority w:val="99"/>
    <w:semiHidden/>
    <w:locked/>
    <w:rsid w:val="00A076A7"/>
    <w:rPr>
      <w:rFonts w:ascii="Calibri" w:eastAsia="SimSun" w:hAnsi="Calibri" w:cs="Times New Roman"/>
      <w:b/>
      <w:bCs/>
      <w:i/>
      <w:iCs/>
      <w:noProof/>
      <w:sz w:val="26"/>
      <w:szCs w:val="26"/>
      <w:lang w:val="en-US" w:eastAsia="zh-CN"/>
    </w:rPr>
  </w:style>
  <w:style w:type="character" w:customStyle="1" w:styleId="Heading6Char">
    <w:name w:val="Heading 6 Char"/>
    <w:basedOn w:val="DefaultParagraphFont"/>
    <w:link w:val="Heading6"/>
    <w:uiPriority w:val="99"/>
    <w:semiHidden/>
    <w:locked/>
    <w:rsid w:val="00A076A7"/>
    <w:rPr>
      <w:rFonts w:ascii="Calibri" w:eastAsia="SimSun" w:hAnsi="Calibri" w:cs="Times New Roman"/>
      <w:b/>
      <w:bCs/>
      <w:noProof/>
      <w:lang w:val="en-US" w:eastAsia="zh-CN"/>
    </w:rPr>
  </w:style>
  <w:style w:type="paragraph" w:customStyle="1" w:styleId="Heading">
    <w:name w:val="Heading"/>
    <w:basedOn w:val="Normal"/>
    <w:next w:val="BodyText"/>
    <w:uiPriority w:val="99"/>
    <w:rsid w:val="00A076A7"/>
    <w:pPr>
      <w:keepNext/>
      <w:spacing w:before="240" w:after="120"/>
    </w:pPr>
    <w:rPr>
      <w:rFonts w:ascii="Liberation Sans" w:hAnsi="Liberation Sans" w:cs="DejaVu Sans"/>
      <w:sz w:val="28"/>
      <w:szCs w:val="28"/>
    </w:rPr>
  </w:style>
  <w:style w:type="paragraph" w:styleId="BodyText">
    <w:name w:val="Body Text"/>
    <w:basedOn w:val="Normal"/>
    <w:link w:val="BodyTextChar"/>
    <w:uiPriority w:val="99"/>
    <w:rsid w:val="00A076A7"/>
    <w:pPr>
      <w:spacing w:after="120"/>
    </w:pPr>
  </w:style>
  <w:style w:type="character" w:customStyle="1" w:styleId="BodyTextChar">
    <w:name w:val="Body Text Char"/>
    <w:basedOn w:val="DefaultParagraphFont"/>
    <w:link w:val="BodyText"/>
    <w:uiPriority w:val="99"/>
    <w:semiHidden/>
    <w:locked/>
    <w:rsid w:val="00A076A7"/>
    <w:rPr>
      <w:rFonts w:ascii="Times" w:hAnsi="Times" w:cs="Times"/>
      <w:noProof/>
      <w:sz w:val="20"/>
      <w:szCs w:val="20"/>
      <w:lang w:val="en-US" w:eastAsia="zh-CN"/>
    </w:rPr>
  </w:style>
  <w:style w:type="paragraph" w:styleId="List">
    <w:name w:val="List"/>
    <w:basedOn w:val="BodyText"/>
    <w:uiPriority w:val="99"/>
    <w:rsid w:val="00A076A7"/>
  </w:style>
  <w:style w:type="paragraph" w:styleId="Caption">
    <w:name w:val="caption"/>
    <w:basedOn w:val="Normal"/>
    <w:uiPriority w:val="99"/>
    <w:qFormat/>
    <w:rsid w:val="00A076A7"/>
    <w:pPr>
      <w:spacing w:before="120" w:after="120"/>
    </w:pPr>
    <w:rPr>
      <w:i/>
      <w:iCs/>
      <w:sz w:val="24"/>
      <w:szCs w:val="24"/>
    </w:rPr>
  </w:style>
  <w:style w:type="paragraph" w:customStyle="1" w:styleId="Index">
    <w:name w:val="Index"/>
    <w:basedOn w:val="Normal"/>
    <w:uiPriority w:val="99"/>
    <w:rsid w:val="00A076A7"/>
  </w:style>
  <w:style w:type="paragraph" w:styleId="Footer">
    <w:name w:val="footer"/>
    <w:basedOn w:val="Normal"/>
    <w:link w:val="FooterChar"/>
    <w:uiPriority w:val="99"/>
    <w:rsid w:val="00A076A7"/>
    <w:pPr>
      <w:tabs>
        <w:tab w:val="center" w:pos="4986"/>
        <w:tab w:val="right" w:pos="9972"/>
      </w:tabs>
    </w:pPr>
  </w:style>
  <w:style w:type="character" w:customStyle="1" w:styleId="FooterChar">
    <w:name w:val="Footer Char"/>
    <w:basedOn w:val="DefaultParagraphFont"/>
    <w:link w:val="Footer"/>
    <w:uiPriority w:val="99"/>
    <w:semiHidden/>
    <w:locked/>
    <w:rsid w:val="00A076A7"/>
    <w:rPr>
      <w:rFonts w:ascii="Times" w:hAnsi="Times" w:cs="Times"/>
      <w:noProof/>
      <w:sz w:val="20"/>
      <w:szCs w:val="20"/>
      <w:lang w:val="en-US" w:eastAsia="zh-CN"/>
    </w:rPr>
  </w:style>
  <w:style w:type="paragraph" w:customStyle="1" w:styleId="part">
    <w:name w:val="part"/>
    <w:basedOn w:val="Normal"/>
    <w:next w:val="Normal"/>
    <w:uiPriority w:val="99"/>
    <w:rsid w:val="00A076A7"/>
    <w:pPr>
      <w:keepNext/>
      <w:spacing w:before="240" w:after="60"/>
      <w:jc w:val="center"/>
    </w:pPr>
    <w:rPr>
      <w:rFonts w:cs="Times New Roman"/>
      <w:b/>
      <w:bCs/>
      <w:sz w:val="40"/>
      <w:szCs w:val="40"/>
    </w:rPr>
  </w:style>
  <w:style w:type="paragraph" w:styleId="FootnoteText">
    <w:name w:val="footnote text"/>
    <w:basedOn w:val="Normal"/>
    <w:link w:val="FootnoteTextChar"/>
    <w:uiPriority w:val="99"/>
    <w:rsid w:val="00A076A7"/>
    <w:pPr>
      <w:ind w:left="283" w:hanging="283"/>
    </w:pPr>
  </w:style>
  <w:style w:type="character" w:customStyle="1" w:styleId="FootnoteTextChar">
    <w:name w:val="Footnote Text Char"/>
    <w:basedOn w:val="DefaultParagraphFont"/>
    <w:link w:val="FootnoteText"/>
    <w:uiPriority w:val="99"/>
    <w:semiHidden/>
    <w:locked/>
    <w:rsid w:val="00A076A7"/>
    <w:rPr>
      <w:rFonts w:ascii="Times" w:hAnsi="Times" w:cs="Times"/>
      <w:noProof/>
      <w:sz w:val="20"/>
      <w:szCs w:val="20"/>
      <w:lang w:val="en-US" w:eastAsia="zh-CN"/>
    </w:rPr>
  </w:style>
  <w:style w:type="character" w:customStyle="1" w:styleId="EndnoteSymbol">
    <w:name w:val="Endnote Symbol"/>
    <w:uiPriority w:val="99"/>
    <w:rsid w:val="00A076A7"/>
    <w:rPr>
      <w:rFonts w:eastAsia="Times New Roman"/>
      <w:noProof/>
    </w:rPr>
  </w:style>
  <w:style w:type="character" w:customStyle="1" w:styleId="FootnoteSymbol">
    <w:name w:val="Footnote Symbol"/>
    <w:uiPriority w:val="99"/>
    <w:rsid w:val="00A076A7"/>
    <w:rPr>
      <w:rFonts w:eastAsia="Times New Roman"/>
      <w:noProof/>
    </w:rPr>
  </w:style>
  <w:style w:type="character" w:customStyle="1" w:styleId="Footnoteanchor">
    <w:name w:val="Footnote anchor"/>
    <w:uiPriority w:val="99"/>
    <w:rsid w:val="00A076A7"/>
    <w:rPr>
      <w:rFonts w:eastAsia="Times New Roman"/>
      <w:noProof/>
      <w:position w:val="10"/>
    </w:rPr>
  </w:style>
  <w:style w:type="character" w:styleId="EndnoteReference">
    <w:name w:val="endnote reference"/>
    <w:basedOn w:val="DefaultParagraphFont"/>
    <w:uiPriority w:val="99"/>
    <w:semiHidden/>
    <w:rsid w:val="00B31556"/>
    <w:rPr>
      <w:rFonts w:cs="Times New Roman"/>
      <w:vertAlign w:val="superscript"/>
    </w:rPr>
  </w:style>
  <w:style w:type="character" w:styleId="FootnoteReference">
    <w:name w:val="footnote reference"/>
    <w:basedOn w:val="DefaultParagraphFont"/>
    <w:uiPriority w:val="99"/>
    <w:semiHidden/>
    <w:rsid w:val="00B31556"/>
    <w:rPr>
      <w:rFonts w:cs="Times New Roman"/>
      <w:vertAlign w:val="superscript"/>
    </w:rPr>
  </w:style>
  <w:style w:type="character" w:styleId="CommentReference">
    <w:name w:val="annotation reference"/>
    <w:basedOn w:val="DefaultParagraphFont"/>
    <w:uiPriority w:val="99"/>
    <w:semiHidden/>
    <w:rsid w:val="00C777A9"/>
    <w:rPr>
      <w:rFonts w:cs="Times New Roman"/>
      <w:sz w:val="16"/>
      <w:szCs w:val="16"/>
    </w:rPr>
  </w:style>
  <w:style w:type="paragraph" w:styleId="CommentText">
    <w:name w:val="annotation text"/>
    <w:basedOn w:val="Normal"/>
    <w:link w:val="CommentTextChar"/>
    <w:uiPriority w:val="99"/>
    <w:semiHidden/>
    <w:rsid w:val="00C777A9"/>
  </w:style>
  <w:style w:type="character" w:customStyle="1" w:styleId="CommentTextChar">
    <w:name w:val="Comment Text Char"/>
    <w:basedOn w:val="DefaultParagraphFont"/>
    <w:link w:val="CommentText"/>
    <w:uiPriority w:val="99"/>
    <w:semiHidden/>
    <w:locked/>
    <w:rsid w:val="00C777A9"/>
    <w:rPr>
      <w:rFonts w:ascii="Times" w:hAnsi="Times" w:cs="Times"/>
      <w:noProof/>
      <w:sz w:val="20"/>
      <w:szCs w:val="20"/>
    </w:rPr>
  </w:style>
  <w:style w:type="paragraph" w:styleId="CommentSubject">
    <w:name w:val="annotation subject"/>
    <w:basedOn w:val="CommentText"/>
    <w:next w:val="CommentText"/>
    <w:link w:val="CommentSubjectChar"/>
    <w:uiPriority w:val="99"/>
    <w:semiHidden/>
    <w:rsid w:val="00C777A9"/>
    <w:rPr>
      <w:b/>
      <w:bCs/>
    </w:rPr>
  </w:style>
  <w:style w:type="character" w:customStyle="1" w:styleId="CommentSubjectChar">
    <w:name w:val="Comment Subject Char"/>
    <w:basedOn w:val="CommentTextChar"/>
    <w:link w:val="CommentSubject"/>
    <w:uiPriority w:val="99"/>
    <w:semiHidden/>
    <w:locked/>
    <w:rsid w:val="00C777A9"/>
    <w:rPr>
      <w:b/>
      <w:bCs/>
    </w:rPr>
  </w:style>
  <w:style w:type="paragraph" w:styleId="BalloonText">
    <w:name w:val="Balloon Text"/>
    <w:basedOn w:val="Normal"/>
    <w:link w:val="BalloonTextChar"/>
    <w:uiPriority w:val="99"/>
    <w:semiHidden/>
    <w:rsid w:val="00C777A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777A9"/>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645284799">
      <w:marLeft w:val="0"/>
      <w:marRight w:val="0"/>
      <w:marTop w:val="0"/>
      <w:marBottom w:val="0"/>
      <w:divBdr>
        <w:top w:val="none" w:sz="0" w:space="0" w:color="auto"/>
        <w:left w:val="none" w:sz="0" w:space="0" w:color="auto"/>
        <w:bottom w:val="none" w:sz="0" w:space="0" w:color="auto"/>
        <w:right w:val="none" w:sz="0" w:space="0" w:color="auto"/>
      </w:divBdr>
    </w:div>
    <w:div w:id="6452848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4084</Words>
  <Characters>23281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Original file was wysiwigslm.tex</vt:lpstr>
    </vt:vector>
  </TitlesOfParts>
  <Company/>
  <LinksUpToDate>false</LinksUpToDate>
  <CharactersWithSpaces>27311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wysiwigslm.tex</dc:title>
  <dc:subject/>
  <dc:creator>Kees</dc:creator>
  <cp:keywords/>
  <dc:description>Created using latex2rtf 1.9.19 (released Nov 20 2007) on Thu Mar 24 19:56:55 2011</dc:description>
  <cp:lastModifiedBy>EDV</cp:lastModifiedBy>
  <cp:revision>2</cp:revision>
  <cp:lastPrinted>2011-06-17T10:33:00Z</cp:lastPrinted>
  <dcterms:created xsi:type="dcterms:W3CDTF">2011-06-27T13:52:00Z</dcterms:created>
  <dcterms:modified xsi:type="dcterms:W3CDTF">2011-06-27T13:52:00Z</dcterms:modified>
</cp:coreProperties>
</file>